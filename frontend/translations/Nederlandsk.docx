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A38F3" w14:textId="77777777" w:rsidR="00B464B2" w:rsidRDefault="00000000">
      <w:pPr>
        <w:jc w:val="center"/>
        <w:rPr>
          <w:sz w:val="44"/>
          <w:szCs w:val="44"/>
        </w:rPr>
      </w:pPr>
      <w:r>
        <w:rPr>
          <w:sz w:val="44"/>
          <w:szCs w:val="44"/>
        </w:rPr>
        <w:t xml:space="preserve">SC23 – Universal BUK Games, </w:t>
      </w:r>
      <w:proofErr w:type="spellStart"/>
      <w:r>
        <w:rPr>
          <w:sz w:val="44"/>
          <w:szCs w:val="44"/>
        </w:rPr>
        <w:t>tekst</w:t>
      </w:r>
      <w:proofErr w:type="spellEnd"/>
      <w:r>
        <w:rPr>
          <w:sz w:val="44"/>
          <w:szCs w:val="44"/>
        </w:rPr>
        <w:t xml:space="preserve"> </w:t>
      </w:r>
      <w:proofErr w:type="spellStart"/>
      <w:r>
        <w:rPr>
          <w:sz w:val="44"/>
          <w:szCs w:val="44"/>
        </w:rPr>
        <w:t>til</w:t>
      </w:r>
      <w:proofErr w:type="spellEnd"/>
      <w:r>
        <w:rPr>
          <w:sz w:val="44"/>
          <w:szCs w:val="44"/>
        </w:rPr>
        <w:t xml:space="preserve"> app</w:t>
      </w:r>
    </w:p>
    <w:p w14:paraId="14C7C628" w14:textId="77777777" w:rsidR="00B464B2" w:rsidRDefault="00000000">
      <w:pPr>
        <w:rPr>
          <w:b/>
          <w:u w:val="single"/>
        </w:rPr>
      </w:pPr>
      <w:r>
        <w:rPr>
          <w:b/>
          <w:u w:val="single"/>
        </w:rPr>
        <w:t xml:space="preserve">Frist for levering av </w:t>
      </w:r>
      <w:proofErr w:type="spellStart"/>
      <w:r>
        <w:rPr>
          <w:b/>
          <w:u w:val="single"/>
        </w:rPr>
        <w:t>oversettelse</w:t>
      </w:r>
      <w:proofErr w:type="spellEnd"/>
      <w:r>
        <w:rPr>
          <w:b/>
          <w:u w:val="single"/>
        </w:rPr>
        <w:t>: 17.juli</w:t>
      </w:r>
    </w:p>
    <w:p w14:paraId="4F09AB19" w14:textId="77777777" w:rsidR="00B464B2" w:rsidRDefault="00000000">
      <w:pPr>
        <w:rPr>
          <w:b/>
          <w:u w:val="single"/>
        </w:rPr>
      </w:pPr>
      <w:proofErr w:type="spellStart"/>
      <w:r>
        <w:rPr>
          <w:b/>
          <w:u w:val="single"/>
        </w:rPr>
        <w:t>Forklaringstekst</w:t>
      </w:r>
      <w:proofErr w:type="spellEnd"/>
      <w:r>
        <w:rPr>
          <w:b/>
          <w:u w:val="single"/>
        </w:rPr>
        <w:t xml:space="preserve"> </w:t>
      </w:r>
      <w:proofErr w:type="spellStart"/>
      <w:r>
        <w:rPr>
          <w:b/>
          <w:u w:val="single"/>
        </w:rPr>
        <w:t>til</w:t>
      </w:r>
      <w:proofErr w:type="spellEnd"/>
      <w:r>
        <w:rPr>
          <w:b/>
          <w:u w:val="single"/>
        </w:rPr>
        <w:t xml:space="preserve"> </w:t>
      </w:r>
      <w:proofErr w:type="spellStart"/>
      <w:r>
        <w:rPr>
          <w:b/>
          <w:u w:val="single"/>
        </w:rPr>
        <w:t>aktivitet</w:t>
      </w:r>
      <w:proofErr w:type="spellEnd"/>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B464B2" w14:paraId="482349A6" w14:textId="77777777">
        <w:tc>
          <w:tcPr>
            <w:tcW w:w="4531" w:type="dxa"/>
          </w:tcPr>
          <w:p w14:paraId="40F5AB42" w14:textId="77777777" w:rsidR="00B464B2" w:rsidRDefault="00000000">
            <w:proofErr w:type="spellStart"/>
            <w:r>
              <w:t>Engelsk</w:t>
            </w:r>
            <w:proofErr w:type="spellEnd"/>
          </w:p>
        </w:tc>
        <w:tc>
          <w:tcPr>
            <w:tcW w:w="4531" w:type="dxa"/>
          </w:tcPr>
          <w:p w14:paraId="2BB7E044" w14:textId="77777777" w:rsidR="00B464B2" w:rsidRDefault="00000000">
            <w:proofErr w:type="spellStart"/>
            <w:r>
              <w:t>Oversettelse</w:t>
            </w:r>
            <w:proofErr w:type="spellEnd"/>
          </w:p>
        </w:tc>
      </w:tr>
      <w:tr w:rsidR="00B464B2" w14:paraId="1B620264" w14:textId="77777777">
        <w:tc>
          <w:tcPr>
            <w:tcW w:w="4531" w:type="dxa"/>
          </w:tcPr>
          <w:p w14:paraId="0CCD40F2" w14:textId="77777777" w:rsidR="00B464B2" w:rsidRDefault="00000000">
            <w:pPr>
              <w:pBdr>
                <w:top w:val="nil"/>
                <w:left w:val="nil"/>
                <w:bottom w:val="nil"/>
                <w:right w:val="nil"/>
                <w:between w:val="nil"/>
              </w:pBdr>
              <w:rPr>
                <w:rFonts w:ascii="Calibri" w:eastAsia="Calibri" w:hAnsi="Calibri" w:cs="Calibri"/>
                <w:color w:val="000000"/>
                <w:sz w:val="22"/>
                <w:szCs w:val="22"/>
                <w:highlight w:val="white"/>
              </w:rPr>
            </w:pPr>
            <w:proofErr w:type="spellStart"/>
            <w:r>
              <w:rPr>
                <w:rFonts w:ascii="Calibri" w:eastAsia="Calibri" w:hAnsi="Calibri" w:cs="Calibri"/>
                <w:color w:val="000000"/>
                <w:sz w:val="22"/>
                <w:szCs w:val="22"/>
              </w:rPr>
              <w:t>Monkeybars</w:t>
            </w:r>
            <w:proofErr w:type="spellEnd"/>
            <w:r>
              <w:rPr>
                <w:rFonts w:ascii="Calibri" w:eastAsia="Calibri" w:hAnsi="Calibri" w:cs="Calibri"/>
                <w:color w:val="000000"/>
                <w:sz w:val="22"/>
                <w:szCs w:val="22"/>
              </w:rPr>
              <w:t xml:space="preserve"> for strength: </w:t>
            </w:r>
            <w:r>
              <w:rPr>
                <w:rFonts w:ascii="Calibri" w:eastAsia="Calibri" w:hAnsi="Calibri" w:cs="Calibri"/>
                <w:color w:val="000000"/>
                <w:sz w:val="22"/>
                <w:szCs w:val="22"/>
                <w:highlight w:val="white"/>
              </w:rPr>
              <w:t>Can your team provide assistance in rescuing people trapped on a malfunctioning Ferris wheel? Climbing a Ferris wheel can be challenging, and it's crucial to remember the importance of carrying first aid supplies. Please get your team to reach the other side and rescue these helpless individuals in need. </w:t>
            </w:r>
          </w:p>
          <w:p w14:paraId="39413D03" w14:textId="77777777" w:rsidR="00B464B2" w:rsidRDefault="00B464B2">
            <w:pPr>
              <w:pBdr>
                <w:top w:val="nil"/>
                <w:left w:val="nil"/>
                <w:bottom w:val="nil"/>
                <w:right w:val="nil"/>
                <w:between w:val="nil"/>
              </w:pBdr>
              <w:ind w:left="720"/>
              <w:rPr>
                <w:rFonts w:ascii="Calibri" w:eastAsia="Calibri" w:hAnsi="Calibri" w:cs="Calibri"/>
                <w:color w:val="000000"/>
                <w:sz w:val="22"/>
                <w:szCs w:val="22"/>
              </w:rPr>
            </w:pPr>
          </w:p>
          <w:p w14:paraId="16CE5F4E" w14:textId="77777777" w:rsidR="00B464B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Player one starts with climbing the Monkey Bars as far as he or she can. Once he or she has reached the 12th bar, the next player can start from the beginning. Player one has touched the 26th bar as last, so his score will be 26 points. Player two fell at the 18th bar, so her score is 18 points. The points of all the players will be added up and divided by the total number of players in the team. That will be your teams' total points.   </w:t>
            </w:r>
          </w:p>
          <w:p w14:paraId="062AE431" w14:textId="77777777" w:rsidR="00B464B2" w:rsidRDefault="00B464B2">
            <w:pPr>
              <w:pBdr>
                <w:top w:val="nil"/>
                <w:left w:val="nil"/>
                <w:bottom w:val="nil"/>
                <w:right w:val="nil"/>
                <w:between w:val="nil"/>
              </w:pBdr>
              <w:ind w:left="720"/>
              <w:rPr>
                <w:rFonts w:ascii="Calibri" w:eastAsia="Calibri" w:hAnsi="Calibri" w:cs="Calibri"/>
                <w:color w:val="000000"/>
                <w:sz w:val="22"/>
                <w:szCs w:val="22"/>
              </w:rPr>
            </w:pPr>
          </w:p>
          <w:p w14:paraId="3680EFC3" w14:textId="77777777" w:rsidR="00B464B2" w:rsidRDefault="00000000">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All members of the team participate</w:t>
            </w:r>
          </w:p>
          <w:p w14:paraId="0B7ADC04" w14:textId="77777777" w:rsidR="00B464B2" w:rsidRDefault="00B464B2"/>
        </w:tc>
        <w:tc>
          <w:tcPr>
            <w:tcW w:w="4531" w:type="dxa"/>
          </w:tcPr>
          <w:p w14:paraId="03574692" w14:textId="77777777" w:rsidR="00B464B2" w:rsidRDefault="00000000">
            <w:pPr>
              <w:rPr>
                <w:rFonts w:ascii="Calibri" w:eastAsia="Calibri" w:hAnsi="Calibri" w:cs="Calibri"/>
                <w:sz w:val="22"/>
                <w:szCs w:val="22"/>
              </w:rPr>
            </w:pPr>
            <w:proofErr w:type="spellStart"/>
            <w:r>
              <w:rPr>
                <w:rFonts w:ascii="Calibri" w:eastAsia="Calibri" w:hAnsi="Calibri" w:cs="Calibri"/>
                <w:sz w:val="22"/>
                <w:szCs w:val="22"/>
              </w:rPr>
              <w:t>Monkeybars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voor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kracht</w:t>
            </w:r>
            <w:proofErr w:type="spellEnd"/>
            <w:r>
              <w:rPr>
                <w:rFonts w:ascii="Calibri" w:eastAsia="Calibri" w:hAnsi="Calibri" w:cs="Calibri"/>
                <w:sz w:val="22"/>
                <w:szCs w:val="22"/>
              </w:rPr>
              <w:t xml:space="preserve">: Kan </w:t>
            </w:r>
            <w:proofErr w:type="spellStart"/>
            <w:r>
              <w:rPr>
                <w:rFonts w:ascii="Calibri" w:eastAsia="Calibri" w:hAnsi="Calibri" w:cs="Calibri"/>
                <w:sz w:val="22"/>
                <w:szCs w:val="22"/>
              </w:rPr>
              <w:t>jouw</w:t>
            </w:r>
            <w:proofErr w:type="spellEnd"/>
            <w:r>
              <w:rPr>
                <w:rFonts w:ascii="Calibri" w:eastAsia="Calibri" w:hAnsi="Calibri" w:cs="Calibri"/>
                <w:sz w:val="22"/>
                <w:szCs w:val="22"/>
              </w:rPr>
              <w:t xml:space="preserve"> team </w:t>
            </w:r>
            <w:proofErr w:type="spellStart"/>
            <w:r>
              <w:rPr>
                <w:rFonts w:ascii="Calibri" w:eastAsia="Calibri" w:hAnsi="Calibri" w:cs="Calibri"/>
                <w:sz w:val="22"/>
                <w:szCs w:val="22"/>
              </w:rPr>
              <w:t>mensen</w:t>
            </w:r>
            <w:proofErr w:type="spellEnd"/>
            <w:r>
              <w:rPr>
                <w:rFonts w:ascii="Calibri" w:eastAsia="Calibri" w:hAnsi="Calibri" w:cs="Calibri"/>
                <w:sz w:val="22"/>
                <w:szCs w:val="22"/>
              </w:rPr>
              <w:t xml:space="preserve"> redden die </w:t>
            </w:r>
            <w:proofErr w:type="spellStart"/>
            <w:r>
              <w:rPr>
                <w:rFonts w:ascii="Calibri" w:eastAsia="Calibri" w:hAnsi="Calibri" w:cs="Calibri"/>
                <w:sz w:val="22"/>
                <w:szCs w:val="22"/>
              </w:rPr>
              <w:t>vastzitten</w:t>
            </w:r>
            <w:proofErr w:type="spellEnd"/>
            <w:r>
              <w:rPr>
                <w:rFonts w:ascii="Calibri" w:eastAsia="Calibri" w:hAnsi="Calibri" w:cs="Calibri"/>
                <w:sz w:val="22"/>
                <w:szCs w:val="22"/>
              </w:rPr>
              <w:t xml:space="preserve"> in </w:t>
            </w:r>
            <w:proofErr w:type="spellStart"/>
            <w:r>
              <w:rPr>
                <w:rFonts w:ascii="Calibri" w:eastAsia="Calibri" w:hAnsi="Calibri" w:cs="Calibri"/>
                <w:sz w:val="22"/>
                <w:szCs w:val="22"/>
              </w:rPr>
              <w:t>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slecht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werkend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reuzenrad</w:t>
            </w:r>
            <w:proofErr w:type="spellEnd"/>
            <w:r>
              <w:rPr>
                <w:rFonts w:ascii="Calibri" w:eastAsia="Calibri" w:hAnsi="Calibri" w:cs="Calibri"/>
                <w:sz w:val="22"/>
                <w:szCs w:val="22"/>
              </w:rPr>
              <w:t xml:space="preserve">? Het </w:t>
            </w:r>
            <w:proofErr w:type="spellStart"/>
            <w:r>
              <w:rPr>
                <w:rFonts w:ascii="Calibri" w:eastAsia="Calibri" w:hAnsi="Calibri" w:cs="Calibri"/>
                <w:sz w:val="22"/>
                <w:szCs w:val="22"/>
              </w:rPr>
              <w:t>beklimmen</w:t>
            </w:r>
            <w:proofErr w:type="spellEnd"/>
            <w:r>
              <w:rPr>
                <w:rFonts w:ascii="Calibri" w:eastAsia="Calibri" w:hAnsi="Calibri" w:cs="Calibri"/>
                <w:sz w:val="22"/>
                <w:szCs w:val="22"/>
              </w:rPr>
              <w:t xml:space="preserve"> van </w:t>
            </w:r>
            <w:proofErr w:type="spellStart"/>
            <w:r>
              <w:rPr>
                <w:rFonts w:ascii="Calibri" w:eastAsia="Calibri" w:hAnsi="Calibri" w:cs="Calibri"/>
                <w:sz w:val="22"/>
                <w:szCs w:val="22"/>
              </w:rPr>
              <w:t>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reuzenrad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uitdaging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zijn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en</w:t>
            </w:r>
            <w:proofErr w:type="spellEnd"/>
            <w:r>
              <w:rPr>
                <w:rFonts w:ascii="Calibri" w:eastAsia="Calibri" w:hAnsi="Calibri" w:cs="Calibri"/>
                <w:sz w:val="22"/>
                <w:szCs w:val="22"/>
              </w:rPr>
              <w:t xml:space="preserve"> het is </w:t>
            </w:r>
            <w:proofErr w:type="spellStart"/>
            <w:r>
              <w:rPr>
                <w:rFonts w:ascii="Calibri" w:eastAsia="Calibri" w:hAnsi="Calibri" w:cs="Calibri"/>
                <w:sz w:val="22"/>
                <w:szCs w:val="22"/>
              </w:rPr>
              <w:t>cruciaal</w:t>
            </w:r>
            <w:proofErr w:type="spellEnd"/>
            <w:r>
              <w:rPr>
                <w:rFonts w:ascii="Calibri" w:eastAsia="Calibri" w:hAnsi="Calibri" w:cs="Calibri"/>
                <w:sz w:val="22"/>
                <w:szCs w:val="22"/>
              </w:rPr>
              <w:t xml:space="preserve"> om </w:t>
            </w:r>
            <w:proofErr w:type="spellStart"/>
            <w:r>
              <w:rPr>
                <w:rFonts w:ascii="Calibri" w:eastAsia="Calibri" w:hAnsi="Calibri" w:cs="Calibri"/>
                <w:sz w:val="22"/>
                <w:szCs w:val="22"/>
              </w:rPr>
              <w:t>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onthouden</w:t>
            </w:r>
            <w:proofErr w:type="spellEnd"/>
            <w:r>
              <w:rPr>
                <w:rFonts w:ascii="Calibri" w:eastAsia="Calibri" w:hAnsi="Calibri" w:cs="Calibri"/>
                <w:sz w:val="22"/>
                <w:szCs w:val="22"/>
              </w:rPr>
              <w:t xml:space="preserve"> hoe </w:t>
            </w:r>
            <w:proofErr w:type="spellStart"/>
            <w:r>
              <w:rPr>
                <w:rFonts w:ascii="Calibri" w:eastAsia="Calibri" w:hAnsi="Calibri" w:cs="Calibri"/>
                <w:sz w:val="22"/>
                <w:szCs w:val="22"/>
              </w:rPr>
              <w:t>belangrijk</w:t>
            </w:r>
            <w:proofErr w:type="spellEnd"/>
            <w:r>
              <w:rPr>
                <w:rFonts w:ascii="Calibri" w:eastAsia="Calibri" w:hAnsi="Calibri" w:cs="Calibri"/>
                <w:sz w:val="22"/>
                <w:szCs w:val="22"/>
              </w:rPr>
              <w:t xml:space="preserve"> het is om EHBO-</w:t>
            </w:r>
            <w:proofErr w:type="spellStart"/>
            <w:r>
              <w:rPr>
                <w:rFonts w:ascii="Calibri" w:eastAsia="Calibri" w:hAnsi="Calibri" w:cs="Calibri"/>
                <w:sz w:val="22"/>
                <w:szCs w:val="22"/>
              </w:rPr>
              <w:t>spullen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bij</w:t>
            </w:r>
            <w:proofErr w:type="spellEnd"/>
            <w:r>
              <w:rPr>
                <w:rFonts w:ascii="Calibri" w:eastAsia="Calibri" w:hAnsi="Calibri" w:cs="Calibri"/>
                <w:sz w:val="22"/>
                <w:szCs w:val="22"/>
              </w:rPr>
              <w:t xml:space="preserve"> je </w:t>
            </w:r>
            <w:proofErr w:type="spellStart"/>
            <w:r>
              <w:rPr>
                <w:rFonts w:ascii="Calibri" w:eastAsia="Calibri" w:hAnsi="Calibri" w:cs="Calibri"/>
                <w:sz w:val="22"/>
                <w:szCs w:val="22"/>
              </w:rPr>
              <w:t>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hebben</w:t>
            </w:r>
            <w:proofErr w:type="spellEnd"/>
            <w:r>
              <w:rPr>
                <w:rFonts w:ascii="Calibri" w:eastAsia="Calibri" w:hAnsi="Calibri" w:cs="Calibri"/>
                <w:sz w:val="22"/>
                <w:szCs w:val="22"/>
              </w:rPr>
              <w:t xml:space="preserve">. Zorg </w:t>
            </w:r>
            <w:proofErr w:type="spellStart"/>
            <w:r>
              <w:rPr>
                <w:rFonts w:ascii="Calibri" w:eastAsia="Calibri" w:hAnsi="Calibri" w:cs="Calibri"/>
                <w:sz w:val="22"/>
                <w:szCs w:val="22"/>
              </w:rPr>
              <w:t>dat</w:t>
            </w:r>
            <w:proofErr w:type="spellEnd"/>
            <w:r>
              <w:rPr>
                <w:rFonts w:ascii="Calibri" w:eastAsia="Calibri" w:hAnsi="Calibri" w:cs="Calibri"/>
                <w:sz w:val="22"/>
                <w:szCs w:val="22"/>
              </w:rPr>
              <w:t xml:space="preserve"> je team de </w:t>
            </w:r>
            <w:proofErr w:type="spellStart"/>
            <w:r>
              <w:rPr>
                <w:rFonts w:ascii="Calibri" w:eastAsia="Calibri" w:hAnsi="Calibri" w:cs="Calibri"/>
                <w:sz w:val="22"/>
                <w:szCs w:val="22"/>
              </w:rPr>
              <w:t>overkant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bereikt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en</w:t>
            </w:r>
            <w:proofErr w:type="spellEnd"/>
            <w:r>
              <w:rPr>
                <w:rFonts w:ascii="Calibri" w:eastAsia="Calibri" w:hAnsi="Calibri" w:cs="Calibri"/>
                <w:sz w:val="22"/>
                <w:szCs w:val="22"/>
              </w:rPr>
              <w:t xml:space="preserve"> red </w:t>
            </w:r>
            <w:proofErr w:type="spellStart"/>
            <w:r>
              <w:rPr>
                <w:rFonts w:ascii="Calibri" w:eastAsia="Calibri" w:hAnsi="Calibri" w:cs="Calibri"/>
                <w:sz w:val="22"/>
                <w:szCs w:val="22"/>
              </w:rPr>
              <w:t>deze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hulpeloze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mensen</w:t>
            </w:r>
            <w:proofErr w:type="spellEnd"/>
            <w:r>
              <w:rPr>
                <w:rFonts w:ascii="Calibri" w:eastAsia="Calibri" w:hAnsi="Calibri" w:cs="Calibri"/>
                <w:sz w:val="22"/>
                <w:szCs w:val="22"/>
              </w:rPr>
              <w:t xml:space="preserve"> in </w:t>
            </w:r>
            <w:proofErr w:type="spellStart"/>
            <w:r>
              <w:rPr>
                <w:rFonts w:ascii="Calibri" w:eastAsia="Calibri" w:hAnsi="Calibri" w:cs="Calibri"/>
                <w:sz w:val="22"/>
                <w:szCs w:val="22"/>
              </w:rPr>
              <w:t>nood</w:t>
            </w:r>
            <w:proofErr w:type="spellEnd"/>
            <w:r>
              <w:rPr>
                <w:rFonts w:ascii="Calibri" w:eastAsia="Calibri" w:hAnsi="Calibri" w:cs="Calibri"/>
                <w:sz w:val="22"/>
                <w:szCs w:val="22"/>
              </w:rPr>
              <w:t>.</w:t>
            </w:r>
          </w:p>
          <w:p w14:paraId="463AFC98" w14:textId="77777777" w:rsidR="00B464B2" w:rsidRDefault="00B464B2">
            <w:pPr>
              <w:rPr>
                <w:rFonts w:ascii="Calibri" w:eastAsia="Calibri" w:hAnsi="Calibri" w:cs="Calibri"/>
                <w:sz w:val="22"/>
                <w:szCs w:val="22"/>
              </w:rPr>
            </w:pPr>
          </w:p>
          <w:p w14:paraId="5FF93DD7" w14:textId="1E84007F" w:rsidR="00B464B2" w:rsidRDefault="00000000">
            <w:pPr>
              <w:rPr>
                <w:rFonts w:ascii="Calibri" w:eastAsia="Calibri" w:hAnsi="Calibri" w:cs="Calibri"/>
                <w:sz w:val="22"/>
                <w:szCs w:val="22"/>
              </w:rPr>
            </w:pPr>
            <w:proofErr w:type="spellStart"/>
            <w:r>
              <w:rPr>
                <w:rFonts w:ascii="Calibri" w:eastAsia="Calibri" w:hAnsi="Calibri" w:cs="Calibri"/>
                <w:sz w:val="22"/>
                <w:szCs w:val="22"/>
              </w:rPr>
              <w:t>Speler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één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begint</w:t>
            </w:r>
            <w:proofErr w:type="spellEnd"/>
            <w:r>
              <w:rPr>
                <w:rFonts w:ascii="Calibri" w:eastAsia="Calibri" w:hAnsi="Calibri" w:cs="Calibri"/>
                <w:sz w:val="22"/>
                <w:szCs w:val="22"/>
              </w:rPr>
              <w:t xml:space="preserve"> met het </w:t>
            </w:r>
            <w:proofErr w:type="spellStart"/>
            <w:r>
              <w:rPr>
                <w:rFonts w:ascii="Calibri" w:eastAsia="Calibri" w:hAnsi="Calibri" w:cs="Calibri"/>
                <w:sz w:val="22"/>
                <w:szCs w:val="22"/>
              </w:rPr>
              <w:t>beklimmen</w:t>
            </w:r>
            <w:proofErr w:type="spellEnd"/>
            <w:r>
              <w:rPr>
                <w:rFonts w:ascii="Calibri" w:eastAsia="Calibri" w:hAnsi="Calibri" w:cs="Calibri"/>
                <w:sz w:val="22"/>
                <w:szCs w:val="22"/>
              </w:rPr>
              <w:t xml:space="preserve"> van de Monkey Bars zo </w:t>
            </w:r>
            <w:proofErr w:type="spellStart"/>
            <w:r>
              <w:rPr>
                <w:rFonts w:ascii="Calibri" w:eastAsia="Calibri" w:hAnsi="Calibri" w:cs="Calibri"/>
                <w:sz w:val="22"/>
                <w:szCs w:val="22"/>
              </w:rPr>
              <w:t>ver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als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hij</w:t>
            </w:r>
            <w:proofErr w:type="spellEnd"/>
            <w:r>
              <w:rPr>
                <w:rFonts w:ascii="Calibri" w:eastAsia="Calibri" w:hAnsi="Calibri" w:cs="Calibri"/>
                <w:sz w:val="22"/>
                <w:szCs w:val="22"/>
              </w:rPr>
              <w:t xml:space="preserve"> of </w:t>
            </w:r>
            <w:proofErr w:type="spellStart"/>
            <w:r>
              <w:rPr>
                <w:rFonts w:ascii="Calibri" w:eastAsia="Calibri" w:hAnsi="Calibri" w:cs="Calibri"/>
                <w:sz w:val="22"/>
                <w:szCs w:val="22"/>
              </w:rPr>
              <w:t>zij</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Zodra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hij</w:t>
            </w:r>
            <w:proofErr w:type="spellEnd"/>
            <w:r>
              <w:rPr>
                <w:rFonts w:ascii="Calibri" w:eastAsia="Calibri" w:hAnsi="Calibri" w:cs="Calibri"/>
                <w:sz w:val="22"/>
                <w:szCs w:val="22"/>
              </w:rPr>
              <w:t xml:space="preserve"> of </w:t>
            </w:r>
            <w:proofErr w:type="spellStart"/>
            <w:r>
              <w:rPr>
                <w:rFonts w:ascii="Calibri" w:eastAsia="Calibri" w:hAnsi="Calibri" w:cs="Calibri"/>
                <w:sz w:val="22"/>
                <w:szCs w:val="22"/>
              </w:rPr>
              <w:t>zij</w:t>
            </w:r>
            <w:proofErr w:type="spellEnd"/>
            <w:r>
              <w:rPr>
                <w:rFonts w:ascii="Calibri" w:eastAsia="Calibri" w:hAnsi="Calibri" w:cs="Calibri"/>
                <w:sz w:val="22"/>
                <w:szCs w:val="22"/>
              </w:rPr>
              <w:t xml:space="preserve"> de 12e ba</w:t>
            </w:r>
            <w:ins w:id="0" w:author="Kirsten" w:date="2023-07-11T19:13:00Z">
              <w:r w:rsidR="00D1157A">
                <w:rPr>
                  <w:rFonts w:ascii="Calibri" w:eastAsia="Calibri" w:hAnsi="Calibri" w:cs="Calibri"/>
                  <w:sz w:val="22"/>
                  <w:szCs w:val="22"/>
                </w:rPr>
                <w:t>r</w:t>
              </w:r>
            </w:ins>
            <w:del w:id="1" w:author="Kirsten" w:date="2023-07-11T19:13:00Z">
              <w:r w:rsidDel="00D1157A">
                <w:rPr>
                  <w:rFonts w:ascii="Calibri" w:eastAsia="Calibri" w:hAnsi="Calibri" w:cs="Calibri"/>
                  <w:sz w:val="22"/>
                  <w:szCs w:val="22"/>
                </w:rPr>
                <w:delText>lk</w:delText>
              </w:r>
            </w:del>
            <w:r>
              <w:rPr>
                <w:rFonts w:ascii="Calibri" w:eastAsia="Calibri" w:hAnsi="Calibri" w:cs="Calibri"/>
                <w:sz w:val="22"/>
                <w:szCs w:val="22"/>
              </w:rPr>
              <w:t xml:space="preserve"> </w:t>
            </w:r>
            <w:proofErr w:type="spellStart"/>
            <w:r>
              <w:rPr>
                <w:rFonts w:ascii="Calibri" w:eastAsia="Calibri" w:hAnsi="Calibri" w:cs="Calibri"/>
                <w:sz w:val="22"/>
                <w:szCs w:val="22"/>
              </w:rPr>
              <w:t>heeft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bereikt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kan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volgende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speler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bij</w:t>
            </w:r>
            <w:proofErr w:type="spellEnd"/>
            <w:r>
              <w:rPr>
                <w:rFonts w:ascii="Calibri" w:eastAsia="Calibri" w:hAnsi="Calibri" w:cs="Calibri"/>
                <w:sz w:val="22"/>
                <w:szCs w:val="22"/>
              </w:rPr>
              <w:t xml:space="preserve"> het begin </w:t>
            </w:r>
            <w:proofErr w:type="spellStart"/>
            <w:r>
              <w:rPr>
                <w:rFonts w:ascii="Calibri" w:eastAsia="Calibri" w:hAnsi="Calibri" w:cs="Calibri"/>
                <w:sz w:val="22"/>
                <w:szCs w:val="22"/>
              </w:rPr>
              <w:t>beginnen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Speler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één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heeft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als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laatste</w:t>
            </w:r>
            <w:proofErr w:type="spellEnd"/>
            <w:r>
              <w:rPr>
                <w:rFonts w:ascii="Calibri" w:eastAsia="Calibri" w:hAnsi="Calibri" w:cs="Calibri"/>
                <w:sz w:val="22"/>
                <w:szCs w:val="22"/>
              </w:rPr>
              <w:t xml:space="preserve"> de 26e ba</w:t>
            </w:r>
            <w:ins w:id="2" w:author="Kirsten" w:date="2023-07-11T19:13:00Z">
              <w:r w:rsidR="00D1157A">
                <w:rPr>
                  <w:rFonts w:ascii="Calibri" w:eastAsia="Calibri" w:hAnsi="Calibri" w:cs="Calibri"/>
                  <w:sz w:val="22"/>
                  <w:szCs w:val="22"/>
                </w:rPr>
                <w:t>r</w:t>
              </w:r>
            </w:ins>
            <w:del w:id="3" w:author="Kirsten" w:date="2023-07-11T19:13:00Z">
              <w:r w:rsidDel="00D1157A">
                <w:rPr>
                  <w:rFonts w:ascii="Calibri" w:eastAsia="Calibri" w:hAnsi="Calibri" w:cs="Calibri"/>
                  <w:sz w:val="22"/>
                  <w:szCs w:val="22"/>
                </w:rPr>
                <w:delText>lk</w:delText>
              </w:r>
            </w:del>
            <w:r>
              <w:rPr>
                <w:rFonts w:ascii="Calibri" w:eastAsia="Calibri" w:hAnsi="Calibri" w:cs="Calibri"/>
                <w:sz w:val="22"/>
                <w:szCs w:val="22"/>
              </w:rPr>
              <w:t xml:space="preserve"> </w:t>
            </w:r>
            <w:proofErr w:type="spellStart"/>
            <w:r>
              <w:rPr>
                <w:rFonts w:ascii="Calibri" w:eastAsia="Calibri" w:hAnsi="Calibri" w:cs="Calibri"/>
                <w:sz w:val="22"/>
                <w:szCs w:val="22"/>
              </w:rPr>
              <w:t>geraakt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dus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zijn</w:t>
            </w:r>
            <w:proofErr w:type="spellEnd"/>
            <w:r>
              <w:rPr>
                <w:rFonts w:ascii="Calibri" w:eastAsia="Calibri" w:hAnsi="Calibri" w:cs="Calibri"/>
                <w:sz w:val="22"/>
                <w:szCs w:val="22"/>
              </w:rPr>
              <w:t xml:space="preserve"> score is 26 </w:t>
            </w:r>
            <w:proofErr w:type="spellStart"/>
            <w:r>
              <w:rPr>
                <w:rFonts w:ascii="Calibri" w:eastAsia="Calibri" w:hAnsi="Calibri" w:cs="Calibri"/>
                <w:sz w:val="22"/>
                <w:szCs w:val="22"/>
              </w:rPr>
              <w:t>punten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Speler</w:t>
            </w:r>
            <w:proofErr w:type="spellEnd"/>
            <w:r>
              <w:rPr>
                <w:rFonts w:ascii="Calibri" w:eastAsia="Calibri" w:hAnsi="Calibri" w:cs="Calibri"/>
                <w:sz w:val="22"/>
                <w:szCs w:val="22"/>
              </w:rPr>
              <w:t xml:space="preserve"> twee is </w:t>
            </w:r>
            <w:proofErr w:type="spellStart"/>
            <w:r>
              <w:rPr>
                <w:rFonts w:ascii="Calibri" w:eastAsia="Calibri" w:hAnsi="Calibri" w:cs="Calibri"/>
                <w:sz w:val="22"/>
                <w:szCs w:val="22"/>
              </w:rPr>
              <w:t>gevallen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bij</w:t>
            </w:r>
            <w:proofErr w:type="spellEnd"/>
            <w:r>
              <w:rPr>
                <w:rFonts w:ascii="Calibri" w:eastAsia="Calibri" w:hAnsi="Calibri" w:cs="Calibri"/>
                <w:sz w:val="22"/>
                <w:szCs w:val="22"/>
              </w:rPr>
              <w:t xml:space="preserve"> de 18e ba</w:t>
            </w:r>
            <w:ins w:id="4" w:author="Kirsten" w:date="2023-07-11T19:14:00Z">
              <w:r w:rsidR="00D1157A">
                <w:rPr>
                  <w:rFonts w:ascii="Calibri" w:eastAsia="Calibri" w:hAnsi="Calibri" w:cs="Calibri"/>
                  <w:sz w:val="22"/>
                  <w:szCs w:val="22"/>
                </w:rPr>
                <w:t>r</w:t>
              </w:r>
            </w:ins>
            <w:del w:id="5" w:author="Kirsten" w:date="2023-07-11T19:14:00Z">
              <w:r w:rsidDel="00D1157A">
                <w:rPr>
                  <w:rFonts w:ascii="Calibri" w:eastAsia="Calibri" w:hAnsi="Calibri" w:cs="Calibri"/>
                  <w:sz w:val="22"/>
                  <w:szCs w:val="22"/>
                </w:rPr>
                <w:delText>lk</w:delText>
              </w:r>
            </w:del>
            <w:r>
              <w:rPr>
                <w:rFonts w:ascii="Calibri" w:eastAsia="Calibri" w:hAnsi="Calibri" w:cs="Calibri"/>
                <w:sz w:val="22"/>
                <w:szCs w:val="22"/>
              </w:rPr>
              <w:t xml:space="preserve">, </w:t>
            </w:r>
            <w:proofErr w:type="spellStart"/>
            <w:r>
              <w:rPr>
                <w:rFonts w:ascii="Calibri" w:eastAsia="Calibri" w:hAnsi="Calibri" w:cs="Calibri"/>
                <w:sz w:val="22"/>
                <w:szCs w:val="22"/>
              </w:rPr>
              <w:t>dus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haar</w:t>
            </w:r>
            <w:proofErr w:type="spellEnd"/>
            <w:r>
              <w:rPr>
                <w:rFonts w:ascii="Calibri" w:eastAsia="Calibri" w:hAnsi="Calibri" w:cs="Calibri"/>
                <w:sz w:val="22"/>
                <w:szCs w:val="22"/>
              </w:rPr>
              <w:t xml:space="preserve"> score is 18 </w:t>
            </w:r>
            <w:proofErr w:type="spellStart"/>
            <w:r>
              <w:rPr>
                <w:rFonts w:ascii="Calibri" w:eastAsia="Calibri" w:hAnsi="Calibri" w:cs="Calibri"/>
                <w:sz w:val="22"/>
                <w:szCs w:val="22"/>
              </w:rPr>
              <w:t>punten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punten</w:t>
            </w:r>
            <w:proofErr w:type="spellEnd"/>
            <w:r>
              <w:rPr>
                <w:rFonts w:ascii="Calibri" w:eastAsia="Calibri" w:hAnsi="Calibri" w:cs="Calibri"/>
                <w:sz w:val="22"/>
                <w:szCs w:val="22"/>
              </w:rPr>
              <w:t xml:space="preserve"> van alle </w:t>
            </w:r>
            <w:proofErr w:type="spellStart"/>
            <w:r>
              <w:rPr>
                <w:rFonts w:ascii="Calibri" w:eastAsia="Calibri" w:hAnsi="Calibri" w:cs="Calibri"/>
                <w:sz w:val="22"/>
                <w:szCs w:val="22"/>
              </w:rPr>
              <w:t>spelers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worden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opgeteld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gedeeld</w:t>
            </w:r>
            <w:proofErr w:type="spellEnd"/>
            <w:r>
              <w:rPr>
                <w:rFonts w:ascii="Calibri" w:eastAsia="Calibri" w:hAnsi="Calibri" w:cs="Calibri"/>
                <w:sz w:val="22"/>
                <w:szCs w:val="22"/>
              </w:rPr>
              <w:t xml:space="preserve"> door het </w:t>
            </w:r>
            <w:proofErr w:type="spellStart"/>
            <w:r>
              <w:rPr>
                <w:rFonts w:ascii="Calibri" w:eastAsia="Calibri" w:hAnsi="Calibri" w:cs="Calibri"/>
                <w:sz w:val="22"/>
                <w:szCs w:val="22"/>
              </w:rPr>
              <w:t>totaal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aantal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spelers</w:t>
            </w:r>
            <w:proofErr w:type="spellEnd"/>
            <w:r>
              <w:rPr>
                <w:rFonts w:ascii="Calibri" w:eastAsia="Calibri" w:hAnsi="Calibri" w:cs="Calibri"/>
                <w:sz w:val="22"/>
                <w:szCs w:val="22"/>
              </w:rPr>
              <w:t xml:space="preserve"> in het team. Dat is het </w:t>
            </w:r>
            <w:proofErr w:type="spellStart"/>
            <w:r>
              <w:rPr>
                <w:rFonts w:ascii="Calibri" w:eastAsia="Calibri" w:hAnsi="Calibri" w:cs="Calibri"/>
                <w:sz w:val="22"/>
                <w:szCs w:val="22"/>
              </w:rPr>
              <w:t>puntentotaal</w:t>
            </w:r>
            <w:proofErr w:type="spellEnd"/>
            <w:r>
              <w:rPr>
                <w:rFonts w:ascii="Calibri" w:eastAsia="Calibri" w:hAnsi="Calibri" w:cs="Calibri"/>
                <w:sz w:val="22"/>
                <w:szCs w:val="22"/>
              </w:rPr>
              <w:t xml:space="preserve"> van je team.   </w:t>
            </w:r>
          </w:p>
          <w:p w14:paraId="77C64D26" w14:textId="77777777" w:rsidR="00B464B2" w:rsidRDefault="00B464B2">
            <w:pPr>
              <w:rPr>
                <w:rFonts w:ascii="Calibri" w:eastAsia="Calibri" w:hAnsi="Calibri" w:cs="Calibri"/>
                <w:sz w:val="22"/>
                <w:szCs w:val="22"/>
              </w:rPr>
            </w:pPr>
          </w:p>
          <w:p w14:paraId="0D8AA82A" w14:textId="77777777" w:rsidR="00B464B2" w:rsidRDefault="00000000">
            <w:r>
              <w:rPr>
                <w:rFonts w:ascii="Calibri" w:eastAsia="Calibri" w:hAnsi="Calibri" w:cs="Calibri"/>
                <w:sz w:val="22"/>
                <w:szCs w:val="22"/>
              </w:rPr>
              <w:t xml:space="preserve">- Alle </w:t>
            </w:r>
            <w:proofErr w:type="spellStart"/>
            <w:r>
              <w:rPr>
                <w:rFonts w:ascii="Calibri" w:eastAsia="Calibri" w:hAnsi="Calibri" w:cs="Calibri"/>
                <w:sz w:val="22"/>
                <w:szCs w:val="22"/>
              </w:rPr>
              <w:t>leden</w:t>
            </w:r>
            <w:proofErr w:type="spellEnd"/>
            <w:r>
              <w:rPr>
                <w:rFonts w:ascii="Calibri" w:eastAsia="Calibri" w:hAnsi="Calibri" w:cs="Calibri"/>
                <w:sz w:val="22"/>
                <w:szCs w:val="22"/>
              </w:rPr>
              <w:t xml:space="preserve"> van het team </w:t>
            </w:r>
            <w:proofErr w:type="spellStart"/>
            <w:r>
              <w:rPr>
                <w:rFonts w:ascii="Calibri" w:eastAsia="Calibri" w:hAnsi="Calibri" w:cs="Calibri"/>
                <w:sz w:val="22"/>
                <w:szCs w:val="22"/>
              </w:rPr>
              <w:t>doen</w:t>
            </w:r>
            <w:proofErr w:type="spellEnd"/>
            <w:r>
              <w:rPr>
                <w:rFonts w:ascii="Calibri" w:eastAsia="Calibri" w:hAnsi="Calibri" w:cs="Calibri"/>
                <w:sz w:val="22"/>
                <w:szCs w:val="22"/>
              </w:rPr>
              <w:t xml:space="preserve"> mee</w:t>
            </w:r>
          </w:p>
        </w:tc>
      </w:tr>
      <w:tr w:rsidR="00B464B2" w14:paraId="33778492" w14:textId="77777777">
        <w:tc>
          <w:tcPr>
            <w:tcW w:w="4531" w:type="dxa"/>
          </w:tcPr>
          <w:p w14:paraId="1A027379" w14:textId="77777777" w:rsidR="00B464B2" w:rsidRDefault="00000000">
            <w:pPr>
              <w:pBdr>
                <w:top w:val="nil"/>
                <w:left w:val="nil"/>
                <w:bottom w:val="nil"/>
                <w:right w:val="nil"/>
                <w:between w:val="nil"/>
              </w:pBdr>
              <w:rPr>
                <w:rFonts w:ascii="Calibri" w:eastAsia="Calibri" w:hAnsi="Calibri" w:cs="Calibri"/>
                <w:color w:val="000000"/>
                <w:sz w:val="22"/>
                <w:szCs w:val="22"/>
                <w:highlight w:val="white"/>
              </w:rPr>
            </w:pPr>
            <w:r>
              <w:rPr>
                <w:rFonts w:ascii="Calibri" w:eastAsia="Calibri" w:hAnsi="Calibri" w:cs="Calibri"/>
                <w:color w:val="000000"/>
                <w:sz w:val="22"/>
                <w:szCs w:val="22"/>
              </w:rPr>
              <w:t xml:space="preserve">Ticket Twist for endurance: </w:t>
            </w:r>
            <w:r>
              <w:rPr>
                <w:rFonts w:ascii="Calibri" w:eastAsia="Calibri" w:hAnsi="Calibri" w:cs="Calibri"/>
                <w:color w:val="000000"/>
                <w:sz w:val="22"/>
                <w:szCs w:val="22"/>
                <w:highlight w:val="white"/>
              </w:rPr>
              <w:t xml:space="preserve">People are waiting in line to get their ticket. Is your team capable of handling the speed and stress that comes at the ticket booth. This game combines quick thinking, endurance, speed and teamwork. Stay focused and flip as many tickets to your team </w:t>
            </w:r>
            <w:proofErr w:type="spellStart"/>
            <w:r>
              <w:rPr>
                <w:rFonts w:ascii="Calibri" w:eastAsia="Calibri" w:hAnsi="Calibri" w:cs="Calibri"/>
                <w:color w:val="000000"/>
                <w:sz w:val="22"/>
                <w:szCs w:val="22"/>
                <w:highlight w:val="white"/>
              </w:rPr>
              <w:t>colour</w:t>
            </w:r>
            <w:proofErr w:type="spellEnd"/>
            <w:r>
              <w:rPr>
                <w:rFonts w:ascii="Calibri" w:eastAsia="Calibri" w:hAnsi="Calibri" w:cs="Calibri"/>
                <w:color w:val="000000"/>
                <w:sz w:val="22"/>
                <w:szCs w:val="22"/>
                <w:highlight w:val="white"/>
              </w:rPr>
              <w:t xml:space="preserve">.  Are you ready for the challenge? </w:t>
            </w:r>
          </w:p>
          <w:p w14:paraId="6B14A4D3" w14:textId="77777777" w:rsidR="00B464B2" w:rsidRDefault="00000000">
            <w:pPr>
              <w:pBdr>
                <w:top w:val="nil"/>
                <w:left w:val="nil"/>
                <w:bottom w:val="nil"/>
                <w:right w:val="nil"/>
                <w:between w:val="nil"/>
              </w:pBdr>
              <w:ind w:left="720"/>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  </w:t>
            </w:r>
          </w:p>
          <w:p w14:paraId="12041184" w14:textId="77777777" w:rsidR="00B464B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For this game, every player that participates in the game, needs to wear a ribbon of his or her team's color. 10 players of each team will compete against each other in the field. The goal of this game is to flip as many plates as possible to your team's color. The players in the field can switch as often as they want, but then the new player needs the ribbon from the 'old' player and then the new player can continue with the game. The game consists of 1 round of 8 minutes. When the time is up, all players leave the field and the plates will be counted by color. The team that flipped the most plates to their color, wins the game. </w:t>
            </w:r>
          </w:p>
          <w:p w14:paraId="4120A6EE" w14:textId="77777777" w:rsidR="00B464B2" w:rsidRDefault="00B464B2">
            <w:pPr>
              <w:pBdr>
                <w:top w:val="nil"/>
                <w:left w:val="nil"/>
                <w:bottom w:val="nil"/>
                <w:right w:val="nil"/>
                <w:between w:val="nil"/>
              </w:pBdr>
              <w:ind w:left="720"/>
              <w:rPr>
                <w:rFonts w:ascii="Calibri" w:eastAsia="Calibri" w:hAnsi="Calibri" w:cs="Calibri"/>
                <w:color w:val="000000"/>
                <w:sz w:val="22"/>
                <w:szCs w:val="22"/>
              </w:rPr>
            </w:pPr>
          </w:p>
          <w:p w14:paraId="1CB0D839" w14:textId="77777777" w:rsidR="00B464B2" w:rsidRDefault="00000000">
            <w:pPr>
              <w:numPr>
                <w:ilvl w:val="0"/>
                <w:numId w:val="2"/>
              </w:numPr>
              <w:pBdr>
                <w:top w:val="nil"/>
                <w:left w:val="nil"/>
                <w:bottom w:val="nil"/>
                <w:right w:val="nil"/>
                <w:between w:val="nil"/>
              </w:pBdr>
              <w:rPr>
                <w:color w:val="000000"/>
              </w:rPr>
            </w:pPr>
            <w:r>
              <w:rPr>
                <w:rFonts w:ascii="Calibri" w:eastAsia="Calibri" w:hAnsi="Calibri" w:cs="Calibri"/>
                <w:color w:val="000000"/>
              </w:rPr>
              <w:lastRenderedPageBreak/>
              <w:t xml:space="preserve">Only the persons with a team ribbon are allowed to enter the field (10 per team). </w:t>
            </w:r>
          </w:p>
          <w:p w14:paraId="4763BB6D" w14:textId="77777777" w:rsidR="00B464B2" w:rsidRDefault="00000000">
            <w:pPr>
              <w:numPr>
                <w:ilvl w:val="0"/>
                <w:numId w:val="2"/>
              </w:numPr>
              <w:pBdr>
                <w:top w:val="nil"/>
                <w:left w:val="nil"/>
                <w:bottom w:val="nil"/>
                <w:right w:val="nil"/>
                <w:between w:val="nil"/>
              </w:pBdr>
              <w:rPr>
                <w:color w:val="000000"/>
              </w:rPr>
            </w:pPr>
            <w:r>
              <w:rPr>
                <w:rFonts w:ascii="Calibri" w:eastAsia="Calibri" w:hAnsi="Calibri" w:cs="Calibri"/>
                <w:color w:val="000000"/>
              </w:rPr>
              <w:t>It is permitted to  switch participants without limitation, as long as they are wearing a team ribbon when entering the field</w:t>
            </w:r>
          </w:p>
          <w:p w14:paraId="581A31B1" w14:textId="77777777" w:rsidR="00B464B2" w:rsidRDefault="00B464B2"/>
        </w:tc>
        <w:tc>
          <w:tcPr>
            <w:tcW w:w="4531" w:type="dxa"/>
          </w:tcPr>
          <w:p w14:paraId="7FF13F1E" w14:textId="77777777" w:rsidR="00B464B2" w:rsidRDefault="00000000">
            <w:r>
              <w:lastRenderedPageBreak/>
              <w:t xml:space="preserve">Ticket Twist </w:t>
            </w:r>
            <w:proofErr w:type="spellStart"/>
            <w:r>
              <w:t>voor</w:t>
            </w:r>
            <w:proofErr w:type="spellEnd"/>
            <w:r>
              <w:t xml:space="preserve"> </w:t>
            </w:r>
            <w:proofErr w:type="spellStart"/>
            <w:r>
              <w:t>uithoudingsvermogen</w:t>
            </w:r>
            <w:proofErr w:type="spellEnd"/>
            <w:r>
              <w:t xml:space="preserve">: Mensen </w:t>
            </w:r>
            <w:proofErr w:type="spellStart"/>
            <w:r>
              <w:t>staan</w:t>
            </w:r>
            <w:proofErr w:type="spellEnd"/>
            <w:r>
              <w:t xml:space="preserve"> in de </w:t>
            </w:r>
            <w:proofErr w:type="spellStart"/>
            <w:r>
              <w:t>rij</w:t>
            </w:r>
            <w:proofErr w:type="spellEnd"/>
            <w:r>
              <w:t xml:space="preserve"> om </w:t>
            </w:r>
            <w:proofErr w:type="spellStart"/>
            <w:r>
              <w:t>een</w:t>
            </w:r>
            <w:proofErr w:type="spellEnd"/>
            <w:r>
              <w:t xml:space="preserve"> </w:t>
            </w:r>
            <w:proofErr w:type="spellStart"/>
            <w:r>
              <w:t>kaartje</w:t>
            </w:r>
            <w:proofErr w:type="spellEnd"/>
            <w:r>
              <w:t xml:space="preserve"> </w:t>
            </w:r>
            <w:proofErr w:type="spellStart"/>
            <w:r>
              <w:t>te</w:t>
            </w:r>
            <w:proofErr w:type="spellEnd"/>
            <w:r>
              <w:t xml:space="preserve"> </w:t>
            </w:r>
            <w:proofErr w:type="spellStart"/>
            <w:r>
              <w:t>halen</w:t>
            </w:r>
            <w:proofErr w:type="spellEnd"/>
            <w:r>
              <w:t xml:space="preserve">. Kan </w:t>
            </w:r>
            <w:proofErr w:type="spellStart"/>
            <w:r>
              <w:t>jouw</w:t>
            </w:r>
            <w:proofErr w:type="spellEnd"/>
            <w:r>
              <w:t xml:space="preserve"> team de </w:t>
            </w:r>
            <w:proofErr w:type="spellStart"/>
            <w:r>
              <w:t>snelheid</w:t>
            </w:r>
            <w:proofErr w:type="spellEnd"/>
            <w:r>
              <w:t xml:space="preserve"> </w:t>
            </w:r>
            <w:proofErr w:type="spellStart"/>
            <w:r>
              <w:t>en</w:t>
            </w:r>
            <w:proofErr w:type="spellEnd"/>
            <w:r>
              <w:t xml:space="preserve"> stress </w:t>
            </w:r>
            <w:proofErr w:type="spellStart"/>
            <w:r>
              <w:t>bij</w:t>
            </w:r>
            <w:proofErr w:type="spellEnd"/>
            <w:r>
              <w:t xml:space="preserve"> het </w:t>
            </w:r>
            <w:proofErr w:type="spellStart"/>
            <w:r>
              <w:t>loket</w:t>
            </w:r>
            <w:proofErr w:type="spellEnd"/>
            <w:r>
              <w:t xml:space="preserve"> </w:t>
            </w:r>
            <w:proofErr w:type="spellStart"/>
            <w:r>
              <w:t>aan</w:t>
            </w:r>
            <w:proofErr w:type="spellEnd"/>
            <w:r>
              <w:t xml:space="preserve">? </w:t>
            </w:r>
            <w:proofErr w:type="spellStart"/>
            <w:r>
              <w:t>Dit</w:t>
            </w:r>
            <w:proofErr w:type="spellEnd"/>
            <w:r>
              <w:t xml:space="preserve"> </w:t>
            </w:r>
            <w:proofErr w:type="spellStart"/>
            <w:r>
              <w:t>spel</w:t>
            </w:r>
            <w:proofErr w:type="spellEnd"/>
            <w:r>
              <w:t xml:space="preserve"> </w:t>
            </w:r>
            <w:proofErr w:type="spellStart"/>
            <w:r>
              <w:t>combineert</w:t>
            </w:r>
            <w:proofErr w:type="spellEnd"/>
            <w:r>
              <w:t xml:space="preserve"> </w:t>
            </w:r>
            <w:proofErr w:type="spellStart"/>
            <w:r>
              <w:t>snel</w:t>
            </w:r>
            <w:proofErr w:type="spellEnd"/>
            <w:r>
              <w:t xml:space="preserve"> </w:t>
            </w:r>
            <w:proofErr w:type="spellStart"/>
            <w:r>
              <w:t>denken</w:t>
            </w:r>
            <w:proofErr w:type="spellEnd"/>
            <w:r>
              <w:t xml:space="preserve">, </w:t>
            </w:r>
            <w:proofErr w:type="spellStart"/>
            <w:r>
              <w:t>uithoudingsvermogen</w:t>
            </w:r>
            <w:proofErr w:type="spellEnd"/>
            <w:r>
              <w:t xml:space="preserve">, </w:t>
            </w:r>
            <w:proofErr w:type="spellStart"/>
            <w:r>
              <w:t>snelheid</w:t>
            </w:r>
            <w:proofErr w:type="spellEnd"/>
            <w:r>
              <w:t xml:space="preserve"> </w:t>
            </w:r>
            <w:proofErr w:type="spellStart"/>
            <w:r>
              <w:t>en</w:t>
            </w:r>
            <w:proofErr w:type="spellEnd"/>
            <w:r>
              <w:t xml:space="preserve"> teamwork. </w:t>
            </w:r>
            <w:proofErr w:type="spellStart"/>
            <w:r>
              <w:t>Blijf</w:t>
            </w:r>
            <w:proofErr w:type="spellEnd"/>
            <w:r>
              <w:t xml:space="preserve"> </w:t>
            </w:r>
            <w:proofErr w:type="spellStart"/>
            <w:r>
              <w:t>geconcentreerd</w:t>
            </w:r>
            <w:proofErr w:type="spellEnd"/>
            <w:r>
              <w:t xml:space="preserve"> </w:t>
            </w:r>
            <w:proofErr w:type="spellStart"/>
            <w:r>
              <w:t>en</w:t>
            </w:r>
            <w:proofErr w:type="spellEnd"/>
            <w:r>
              <w:t xml:space="preserve"> </w:t>
            </w:r>
            <w:proofErr w:type="spellStart"/>
            <w:r>
              <w:t>draai</w:t>
            </w:r>
            <w:proofErr w:type="spellEnd"/>
            <w:r>
              <w:t xml:space="preserve"> </w:t>
            </w:r>
            <w:proofErr w:type="spellStart"/>
            <w:r>
              <w:t>zoveel</w:t>
            </w:r>
            <w:proofErr w:type="spellEnd"/>
            <w:r>
              <w:t xml:space="preserve"> </w:t>
            </w:r>
            <w:proofErr w:type="spellStart"/>
            <w:r>
              <w:t>mogelijk</w:t>
            </w:r>
            <w:proofErr w:type="spellEnd"/>
            <w:r>
              <w:t xml:space="preserve"> </w:t>
            </w:r>
            <w:proofErr w:type="spellStart"/>
            <w:r>
              <w:t>kaartjes</w:t>
            </w:r>
            <w:proofErr w:type="spellEnd"/>
            <w:r>
              <w:t xml:space="preserve"> om </w:t>
            </w:r>
            <w:proofErr w:type="spellStart"/>
            <w:r>
              <w:t>naar</w:t>
            </w:r>
            <w:proofErr w:type="spellEnd"/>
            <w:r>
              <w:t xml:space="preserve"> de </w:t>
            </w:r>
            <w:proofErr w:type="spellStart"/>
            <w:r>
              <w:t>kleur</w:t>
            </w:r>
            <w:proofErr w:type="spellEnd"/>
            <w:r>
              <w:t xml:space="preserve"> van je team.  </w:t>
            </w:r>
            <w:proofErr w:type="spellStart"/>
            <w:r>
              <w:t>Zijn</w:t>
            </w:r>
            <w:proofErr w:type="spellEnd"/>
            <w:r>
              <w:t xml:space="preserve"> </w:t>
            </w:r>
            <w:proofErr w:type="spellStart"/>
            <w:r>
              <w:t>jullie</w:t>
            </w:r>
            <w:proofErr w:type="spellEnd"/>
            <w:r>
              <w:t xml:space="preserve"> </w:t>
            </w:r>
            <w:proofErr w:type="spellStart"/>
            <w:r>
              <w:t>klaar</w:t>
            </w:r>
            <w:proofErr w:type="spellEnd"/>
            <w:r>
              <w:t xml:space="preserve"> </w:t>
            </w:r>
            <w:proofErr w:type="spellStart"/>
            <w:r>
              <w:t>voor</w:t>
            </w:r>
            <w:proofErr w:type="spellEnd"/>
            <w:r>
              <w:t xml:space="preserve"> de </w:t>
            </w:r>
            <w:proofErr w:type="spellStart"/>
            <w:r>
              <w:t>uitdaging</w:t>
            </w:r>
            <w:proofErr w:type="spellEnd"/>
            <w:r>
              <w:t>?</w:t>
            </w:r>
          </w:p>
          <w:p w14:paraId="650F70B6" w14:textId="77777777" w:rsidR="00B464B2" w:rsidRDefault="00B464B2"/>
          <w:p w14:paraId="1C63D80D" w14:textId="77777777" w:rsidR="00B464B2" w:rsidRDefault="00000000">
            <w:r>
              <w:t xml:space="preserve">Voor </w:t>
            </w:r>
            <w:proofErr w:type="spellStart"/>
            <w:r>
              <w:t>dit</w:t>
            </w:r>
            <w:proofErr w:type="spellEnd"/>
            <w:r>
              <w:t xml:space="preserve"> </w:t>
            </w:r>
            <w:proofErr w:type="spellStart"/>
            <w:r>
              <w:t>spel</w:t>
            </w:r>
            <w:proofErr w:type="spellEnd"/>
            <w:r>
              <w:t xml:space="preserve"> </w:t>
            </w:r>
            <w:proofErr w:type="spellStart"/>
            <w:r>
              <w:t>moet</w:t>
            </w:r>
            <w:proofErr w:type="spellEnd"/>
            <w:r>
              <w:t xml:space="preserve"> </w:t>
            </w:r>
            <w:proofErr w:type="spellStart"/>
            <w:r>
              <w:t>elke</w:t>
            </w:r>
            <w:proofErr w:type="spellEnd"/>
            <w:r>
              <w:t xml:space="preserve"> </w:t>
            </w:r>
            <w:proofErr w:type="spellStart"/>
            <w:r>
              <w:t>speler</w:t>
            </w:r>
            <w:proofErr w:type="spellEnd"/>
            <w:r>
              <w:t xml:space="preserve"> die </w:t>
            </w:r>
            <w:proofErr w:type="spellStart"/>
            <w:r>
              <w:t>meedoet</w:t>
            </w:r>
            <w:proofErr w:type="spellEnd"/>
            <w:r>
              <w:t xml:space="preserve"> </w:t>
            </w:r>
            <w:proofErr w:type="spellStart"/>
            <w:r>
              <w:t>aan</w:t>
            </w:r>
            <w:proofErr w:type="spellEnd"/>
            <w:r>
              <w:t xml:space="preserve"> het </w:t>
            </w:r>
            <w:proofErr w:type="spellStart"/>
            <w:r>
              <w:t>spel</w:t>
            </w:r>
            <w:proofErr w:type="spellEnd"/>
            <w:r>
              <w:t xml:space="preserve"> </w:t>
            </w:r>
            <w:proofErr w:type="spellStart"/>
            <w:r>
              <w:t>een</w:t>
            </w:r>
            <w:proofErr w:type="spellEnd"/>
            <w:r>
              <w:t xml:space="preserve"> lint </w:t>
            </w:r>
            <w:proofErr w:type="spellStart"/>
            <w:r>
              <w:t>dragen</w:t>
            </w:r>
            <w:proofErr w:type="spellEnd"/>
            <w:r>
              <w:t xml:space="preserve"> met de </w:t>
            </w:r>
            <w:proofErr w:type="spellStart"/>
            <w:r>
              <w:t>kleur</w:t>
            </w:r>
            <w:proofErr w:type="spellEnd"/>
            <w:r>
              <w:t xml:space="preserve"> van </w:t>
            </w:r>
            <w:proofErr w:type="spellStart"/>
            <w:r>
              <w:t>zijn</w:t>
            </w:r>
            <w:proofErr w:type="spellEnd"/>
            <w:r>
              <w:t xml:space="preserve"> of </w:t>
            </w:r>
            <w:proofErr w:type="spellStart"/>
            <w:r>
              <w:t>haar</w:t>
            </w:r>
            <w:proofErr w:type="spellEnd"/>
            <w:r>
              <w:t xml:space="preserve"> team. 10 </w:t>
            </w:r>
            <w:proofErr w:type="spellStart"/>
            <w:r>
              <w:t>spelers</w:t>
            </w:r>
            <w:proofErr w:type="spellEnd"/>
            <w:r>
              <w:t xml:space="preserve"> van elk team </w:t>
            </w:r>
            <w:proofErr w:type="spellStart"/>
            <w:r>
              <w:t>nemen</w:t>
            </w:r>
            <w:proofErr w:type="spellEnd"/>
            <w:r>
              <w:t xml:space="preserve"> het </w:t>
            </w:r>
            <w:proofErr w:type="spellStart"/>
            <w:r>
              <w:t>tegen</w:t>
            </w:r>
            <w:proofErr w:type="spellEnd"/>
            <w:r>
              <w:t xml:space="preserve"> </w:t>
            </w:r>
            <w:proofErr w:type="spellStart"/>
            <w:r>
              <w:t>elkaar</w:t>
            </w:r>
            <w:proofErr w:type="spellEnd"/>
            <w:r>
              <w:t xml:space="preserve"> op in het veld. Het </w:t>
            </w:r>
            <w:proofErr w:type="spellStart"/>
            <w:r>
              <w:t>doel</w:t>
            </w:r>
            <w:proofErr w:type="spellEnd"/>
            <w:r>
              <w:t xml:space="preserve"> van </w:t>
            </w:r>
            <w:proofErr w:type="spellStart"/>
            <w:r>
              <w:t>dit</w:t>
            </w:r>
            <w:proofErr w:type="spellEnd"/>
            <w:r>
              <w:t xml:space="preserve"> </w:t>
            </w:r>
            <w:proofErr w:type="spellStart"/>
            <w:r>
              <w:t>spel</w:t>
            </w:r>
            <w:proofErr w:type="spellEnd"/>
            <w:r>
              <w:t xml:space="preserve"> is om </w:t>
            </w:r>
            <w:proofErr w:type="spellStart"/>
            <w:r>
              <w:t>zoveel</w:t>
            </w:r>
            <w:proofErr w:type="spellEnd"/>
            <w:r>
              <w:t xml:space="preserve"> </w:t>
            </w:r>
            <w:proofErr w:type="spellStart"/>
            <w:r>
              <w:t>mogelijk</w:t>
            </w:r>
            <w:proofErr w:type="spellEnd"/>
            <w:r>
              <w:t xml:space="preserve"> </w:t>
            </w:r>
            <w:proofErr w:type="spellStart"/>
            <w:r>
              <w:t>borden</w:t>
            </w:r>
            <w:proofErr w:type="spellEnd"/>
            <w:r>
              <w:t xml:space="preserve"> om </w:t>
            </w:r>
            <w:proofErr w:type="spellStart"/>
            <w:r>
              <w:t>te</w:t>
            </w:r>
            <w:proofErr w:type="spellEnd"/>
            <w:r>
              <w:t xml:space="preserve"> </w:t>
            </w:r>
            <w:proofErr w:type="spellStart"/>
            <w:r>
              <w:t>draaien</w:t>
            </w:r>
            <w:proofErr w:type="spellEnd"/>
            <w:r>
              <w:t xml:space="preserve"> in de </w:t>
            </w:r>
            <w:proofErr w:type="spellStart"/>
            <w:r>
              <w:t>kleur</w:t>
            </w:r>
            <w:proofErr w:type="spellEnd"/>
            <w:r>
              <w:t xml:space="preserve"> van je team. De </w:t>
            </w:r>
            <w:proofErr w:type="spellStart"/>
            <w:r>
              <w:t>spelers</w:t>
            </w:r>
            <w:proofErr w:type="spellEnd"/>
            <w:r>
              <w:t xml:space="preserve"> in het veld </w:t>
            </w:r>
            <w:proofErr w:type="spellStart"/>
            <w:r>
              <w:t>kunnen</w:t>
            </w:r>
            <w:proofErr w:type="spellEnd"/>
            <w:r>
              <w:t xml:space="preserve"> zo </w:t>
            </w:r>
            <w:proofErr w:type="spellStart"/>
            <w:r>
              <w:t>vaak</w:t>
            </w:r>
            <w:proofErr w:type="spellEnd"/>
            <w:r>
              <w:t xml:space="preserve"> </w:t>
            </w:r>
            <w:proofErr w:type="spellStart"/>
            <w:r>
              <w:t>wisselen</w:t>
            </w:r>
            <w:proofErr w:type="spellEnd"/>
            <w:r>
              <w:t xml:space="preserve"> </w:t>
            </w:r>
            <w:proofErr w:type="spellStart"/>
            <w:r>
              <w:t>als</w:t>
            </w:r>
            <w:proofErr w:type="spellEnd"/>
            <w:r>
              <w:t xml:space="preserve"> ze </w:t>
            </w:r>
            <w:proofErr w:type="spellStart"/>
            <w:r>
              <w:t>willen</w:t>
            </w:r>
            <w:proofErr w:type="spellEnd"/>
            <w:r>
              <w:t xml:space="preserve">, maar dan </w:t>
            </w:r>
            <w:proofErr w:type="spellStart"/>
            <w:r>
              <w:t>heeft</w:t>
            </w:r>
            <w:proofErr w:type="spellEnd"/>
            <w:r>
              <w:t xml:space="preserve"> de </w:t>
            </w:r>
            <w:proofErr w:type="spellStart"/>
            <w:r>
              <w:t>nieuwe</w:t>
            </w:r>
            <w:proofErr w:type="spellEnd"/>
            <w:r>
              <w:t xml:space="preserve"> </w:t>
            </w:r>
            <w:proofErr w:type="spellStart"/>
            <w:r>
              <w:t>speler</w:t>
            </w:r>
            <w:proofErr w:type="spellEnd"/>
            <w:r>
              <w:t xml:space="preserve"> het lint </w:t>
            </w:r>
            <w:proofErr w:type="spellStart"/>
            <w:r>
              <w:t>nodig</w:t>
            </w:r>
            <w:proofErr w:type="spellEnd"/>
            <w:r>
              <w:t xml:space="preserve"> van de '</w:t>
            </w:r>
            <w:proofErr w:type="spellStart"/>
            <w:r>
              <w:t>oude</w:t>
            </w:r>
            <w:proofErr w:type="spellEnd"/>
            <w:r>
              <w:t xml:space="preserve">' </w:t>
            </w:r>
            <w:proofErr w:type="spellStart"/>
            <w:r>
              <w:t>speler</w:t>
            </w:r>
            <w:proofErr w:type="spellEnd"/>
            <w:r>
              <w:t xml:space="preserve"> </w:t>
            </w:r>
            <w:proofErr w:type="spellStart"/>
            <w:r>
              <w:t>en</w:t>
            </w:r>
            <w:proofErr w:type="spellEnd"/>
            <w:r>
              <w:t xml:space="preserve"> dan </w:t>
            </w:r>
            <w:proofErr w:type="spellStart"/>
            <w:r>
              <w:t>kan</w:t>
            </w:r>
            <w:proofErr w:type="spellEnd"/>
            <w:r>
              <w:t xml:space="preserve"> de </w:t>
            </w:r>
            <w:proofErr w:type="spellStart"/>
            <w:r>
              <w:t>nieuwe</w:t>
            </w:r>
            <w:proofErr w:type="spellEnd"/>
            <w:r>
              <w:t xml:space="preserve"> </w:t>
            </w:r>
            <w:proofErr w:type="spellStart"/>
            <w:r>
              <w:t>speler</w:t>
            </w:r>
            <w:proofErr w:type="spellEnd"/>
            <w:r>
              <w:t xml:space="preserve"> </w:t>
            </w:r>
            <w:proofErr w:type="spellStart"/>
            <w:r>
              <w:t>verder</w:t>
            </w:r>
            <w:proofErr w:type="spellEnd"/>
            <w:r>
              <w:t xml:space="preserve"> met het </w:t>
            </w:r>
            <w:proofErr w:type="spellStart"/>
            <w:r>
              <w:t>spel</w:t>
            </w:r>
            <w:proofErr w:type="spellEnd"/>
            <w:r>
              <w:t xml:space="preserve">. Het </w:t>
            </w:r>
            <w:proofErr w:type="spellStart"/>
            <w:r>
              <w:t>spel</w:t>
            </w:r>
            <w:proofErr w:type="spellEnd"/>
            <w:r>
              <w:t xml:space="preserve"> </w:t>
            </w:r>
            <w:proofErr w:type="spellStart"/>
            <w:r>
              <w:t>bestaat</w:t>
            </w:r>
            <w:proofErr w:type="spellEnd"/>
            <w:r>
              <w:t xml:space="preserve"> </w:t>
            </w:r>
            <w:proofErr w:type="spellStart"/>
            <w:r>
              <w:t>uit</w:t>
            </w:r>
            <w:proofErr w:type="spellEnd"/>
            <w:r>
              <w:t xml:space="preserve"> 1 ronde van 8 </w:t>
            </w:r>
            <w:proofErr w:type="spellStart"/>
            <w:r>
              <w:t>minuten</w:t>
            </w:r>
            <w:proofErr w:type="spellEnd"/>
            <w:r>
              <w:t xml:space="preserve">. Als de </w:t>
            </w:r>
            <w:proofErr w:type="spellStart"/>
            <w:r>
              <w:t>tijd</w:t>
            </w:r>
            <w:proofErr w:type="spellEnd"/>
            <w:r>
              <w:t xml:space="preserve"> om is, </w:t>
            </w:r>
            <w:proofErr w:type="spellStart"/>
            <w:r>
              <w:t>verlaten</w:t>
            </w:r>
            <w:proofErr w:type="spellEnd"/>
            <w:r>
              <w:t xml:space="preserve"> alle </w:t>
            </w:r>
            <w:proofErr w:type="spellStart"/>
            <w:r>
              <w:t>spelers</w:t>
            </w:r>
            <w:proofErr w:type="spellEnd"/>
            <w:r>
              <w:t xml:space="preserve"> het veld </w:t>
            </w:r>
            <w:proofErr w:type="spellStart"/>
            <w:r>
              <w:t>en</w:t>
            </w:r>
            <w:proofErr w:type="spellEnd"/>
            <w:r>
              <w:t xml:space="preserve"> </w:t>
            </w:r>
            <w:proofErr w:type="spellStart"/>
            <w:r>
              <w:t>worden</w:t>
            </w:r>
            <w:proofErr w:type="spellEnd"/>
            <w:r>
              <w:t xml:space="preserve"> de </w:t>
            </w:r>
            <w:proofErr w:type="spellStart"/>
            <w:r>
              <w:t>borden</w:t>
            </w:r>
            <w:proofErr w:type="spellEnd"/>
            <w:r>
              <w:t xml:space="preserve"> op </w:t>
            </w:r>
            <w:proofErr w:type="spellStart"/>
            <w:r>
              <w:t>kleur</w:t>
            </w:r>
            <w:proofErr w:type="spellEnd"/>
            <w:r>
              <w:t xml:space="preserve"> </w:t>
            </w:r>
            <w:proofErr w:type="spellStart"/>
            <w:r>
              <w:t>geteld</w:t>
            </w:r>
            <w:proofErr w:type="spellEnd"/>
            <w:r>
              <w:t xml:space="preserve">. Het team </w:t>
            </w:r>
            <w:proofErr w:type="spellStart"/>
            <w:r>
              <w:t>dat</w:t>
            </w:r>
            <w:proofErr w:type="spellEnd"/>
            <w:r>
              <w:t xml:space="preserve"> de </w:t>
            </w:r>
            <w:proofErr w:type="spellStart"/>
            <w:r>
              <w:t>meeste</w:t>
            </w:r>
            <w:proofErr w:type="spellEnd"/>
            <w:r>
              <w:t xml:space="preserve"> </w:t>
            </w:r>
            <w:proofErr w:type="spellStart"/>
            <w:r>
              <w:t>borden</w:t>
            </w:r>
            <w:proofErr w:type="spellEnd"/>
            <w:r>
              <w:t xml:space="preserve"> </w:t>
            </w:r>
            <w:proofErr w:type="spellStart"/>
            <w:r>
              <w:lastRenderedPageBreak/>
              <w:t>naar</w:t>
            </w:r>
            <w:proofErr w:type="spellEnd"/>
            <w:r>
              <w:t xml:space="preserve"> </w:t>
            </w:r>
            <w:proofErr w:type="spellStart"/>
            <w:r>
              <w:t>hun</w:t>
            </w:r>
            <w:proofErr w:type="spellEnd"/>
            <w:r>
              <w:t xml:space="preserve"> </w:t>
            </w:r>
            <w:proofErr w:type="spellStart"/>
            <w:r>
              <w:t>kleur</w:t>
            </w:r>
            <w:proofErr w:type="spellEnd"/>
            <w:r>
              <w:t xml:space="preserve"> </w:t>
            </w:r>
            <w:proofErr w:type="spellStart"/>
            <w:r>
              <w:t>heeft</w:t>
            </w:r>
            <w:proofErr w:type="spellEnd"/>
            <w:r>
              <w:t xml:space="preserve"> </w:t>
            </w:r>
            <w:proofErr w:type="spellStart"/>
            <w:r>
              <w:t>omgedraaid</w:t>
            </w:r>
            <w:proofErr w:type="spellEnd"/>
            <w:r>
              <w:t xml:space="preserve">, </w:t>
            </w:r>
            <w:proofErr w:type="spellStart"/>
            <w:r>
              <w:t>wint</w:t>
            </w:r>
            <w:proofErr w:type="spellEnd"/>
            <w:r>
              <w:t xml:space="preserve"> het </w:t>
            </w:r>
            <w:proofErr w:type="spellStart"/>
            <w:r>
              <w:t>spel</w:t>
            </w:r>
            <w:proofErr w:type="spellEnd"/>
            <w:r>
              <w:t>.</w:t>
            </w:r>
          </w:p>
          <w:p w14:paraId="3D642DB6" w14:textId="77777777" w:rsidR="00B464B2" w:rsidRDefault="00000000">
            <w:r>
              <w:t xml:space="preserve">- </w:t>
            </w:r>
            <w:proofErr w:type="spellStart"/>
            <w:r>
              <w:t>Alleen</w:t>
            </w:r>
            <w:proofErr w:type="spellEnd"/>
            <w:r>
              <w:t xml:space="preserve"> de </w:t>
            </w:r>
            <w:proofErr w:type="spellStart"/>
            <w:r>
              <w:t>personen</w:t>
            </w:r>
            <w:proofErr w:type="spellEnd"/>
            <w:r>
              <w:t xml:space="preserve"> met </w:t>
            </w:r>
            <w:proofErr w:type="spellStart"/>
            <w:r>
              <w:t>een</w:t>
            </w:r>
            <w:proofErr w:type="spellEnd"/>
            <w:r>
              <w:t xml:space="preserve"> </w:t>
            </w:r>
            <w:proofErr w:type="spellStart"/>
            <w:r>
              <w:t>teamlint</w:t>
            </w:r>
            <w:proofErr w:type="spellEnd"/>
            <w:r>
              <w:t xml:space="preserve"> </w:t>
            </w:r>
            <w:proofErr w:type="spellStart"/>
            <w:r>
              <w:t>mogen</w:t>
            </w:r>
            <w:proofErr w:type="spellEnd"/>
            <w:r>
              <w:t xml:space="preserve"> het veld </w:t>
            </w:r>
            <w:proofErr w:type="spellStart"/>
            <w:r>
              <w:t>betreden</w:t>
            </w:r>
            <w:proofErr w:type="spellEnd"/>
            <w:r>
              <w:t xml:space="preserve"> (10 per team). </w:t>
            </w:r>
          </w:p>
          <w:p w14:paraId="473A616E" w14:textId="77777777" w:rsidR="00B464B2" w:rsidRDefault="00000000">
            <w:r>
              <w:t xml:space="preserve">- Het is </w:t>
            </w:r>
            <w:proofErr w:type="spellStart"/>
            <w:r>
              <w:t>toegestaan</w:t>
            </w:r>
            <w:proofErr w:type="spellEnd"/>
            <w:r>
              <w:t xml:space="preserve"> om </w:t>
            </w:r>
            <w:proofErr w:type="spellStart"/>
            <w:r>
              <w:t>onbeperkt</w:t>
            </w:r>
            <w:proofErr w:type="spellEnd"/>
            <w:r>
              <w:t xml:space="preserve"> van </w:t>
            </w:r>
            <w:proofErr w:type="spellStart"/>
            <w:r>
              <w:t>deelnemer</w:t>
            </w:r>
            <w:proofErr w:type="spellEnd"/>
            <w:r>
              <w:t xml:space="preserve"> </w:t>
            </w:r>
            <w:proofErr w:type="spellStart"/>
            <w:r>
              <w:t>te</w:t>
            </w:r>
            <w:proofErr w:type="spellEnd"/>
            <w:r>
              <w:t xml:space="preserve"> </w:t>
            </w:r>
            <w:proofErr w:type="spellStart"/>
            <w:r>
              <w:t>wisselen</w:t>
            </w:r>
            <w:proofErr w:type="spellEnd"/>
            <w:r>
              <w:t xml:space="preserve">, </w:t>
            </w:r>
            <w:proofErr w:type="spellStart"/>
            <w:r>
              <w:t>zolang</w:t>
            </w:r>
            <w:proofErr w:type="spellEnd"/>
            <w:r>
              <w:t xml:space="preserve"> ze </w:t>
            </w:r>
            <w:proofErr w:type="spellStart"/>
            <w:r>
              <w:t>een</w:t>
            </w:r>
            <w:proofErr w:type="spellEnd"/>
            <w:r>
              <w:t xml:space="preserve"> </w:t>
            </w:r>
            <w:proofErr w:type="spellStart"/>
            <w:r>
              <w:t>teamlint</w:t>
            </w:r>
            <w:proofErr w:type="spellEnd"/>
            <w:r>
              <w:t xml:space="preserve"> </w:t>
            </w:r>
            <w:proofErr w:type="spellStart"/>
            <w:r>
              <w:t>dragen</w:t>
            </w:r>
            <w:proofErr w:type="spellEnd"/>
            <w:r>
              <w:t xml:space="preserve"> </w:t>
            </w:r>
            <w:proofErr w:type="spellStart"/>
            <w:r>
              <w:t>bij</w:t>
            </w:r>
            <w:proofErr w:type="spellEnd"/>
            <w:r>
              <w:t xml:space="preserve"> het </w:t>
            </w:r>
            <w:proofErr w:type="spellStart"/>
            <w:r>
              <w:t>betreden</w:t>
            </w:r>
            <w:proofErr w:type="spellEnd"/>
            <w:r>
              <w:t xml:space="preserve"> van het veld</w:t>
            </w:r>
          </w:p>
          <w:p w14:paraId="25B88949" w14:textId="77777777" w:rsidR="00B464B2" w:rsidRDefault="00B464B2"/>
        </w:tc>
      </w:tr>
      <w:tr w:rsidR="00B464B2" w14:paraId="69597B87" w14:textId="77777777">
        <w:tc>
          <w:tcPr>
            <w:tcW w:w="4531" w:type="dxa"/>
          </w:tcPr>
          <w:p w14:paraId="0B25A0B8" w14:textId="77777777" w:rsidR="00B464B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Crowd Surfing for cooperation: The train tracks are damaged, causing a significant problem. However, your team can tackle this situation by working together as a team. Combine your skills, coordinate your actions, and find a way to keep the train moving smoothly.</w:t>
            </w:r>
          </w:p>
          <w:p w14:paraId="3D9377DA" w14:textId="77777777" w:rsidR="00B464B2" w:rsidRDefault="00B464B2">
            <w:pPr>
              <w:pBdr>
                <w:top w:val="nil"/>
                <w:left w:val="nil"/>
                <w:bottom w:val="nil"/>
                <w:right w:val="nil"/>
                <w:between w:val="nil"/>
              </w:pBdr>
              <w:ind w:left="720"/>
              <w:rPr>
                <w:rFonts w:ascii="Calibri" w:eastAsia="Calibri" w:hAnsi="Calibri" w:cs="Calibri"/>
                <w:color w:val="000000"/>
                <w:sz w:val="22"/>
                <w:szCs w:val="22"/>
              </w:rPr>
            </w:pPr>
          </w:p>
          <w:p w14:paraId="5D69CB32" w14:textId="77777777" w:rsidR="00B464B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goal of this game is to get one person to the other side of the track on the flamingo over rolling persons. With your team you need to take several turns and try to not let the person on top fall on the ground. At the end of the track, you'll find a slope. Once the boys have climbed the slope, the bell rings and you switch teams. The second team (girls) will lay out the same track on the way back, with going down the slope and around all the curves. The team that crosses the finish line first, wins. </w:t>
            </w:r>
          </w:p>
          <w:p w14:paraId="3EA537AC" w14:textId="77777777" w:rsidR="00B464B2" w:rsidRDefault="00B464B2">
            <w:pPr>
              <w:pBdr>
                <w:top w:val="nil"/>
                <w:left w:val="nil"/>
                <w:bottom w:val="nil"/>
                <w:right w:val="nil"/>
                <w:between w:val="nil"/>
              </w:pBdr>
              <w:ind w:left="720"/>
              <w:rPr>
                <w:rFonts w:ascii="Calibri" w:eastAsia="Calibri" w:hAnsi="Calibri" w:cs="Calibri"/>
                <w:color w:val="000000"/>
                <w:sz w:val="22"/>
                <w:szCs w:val="22"/>
              </w:rPr>
            </w:pPr>
          </w:p>
          <w:p w14:paraId="63559AA6" w14:textId="77777777" w:rsidR="00B464B2" w:rsidRDefault="00000000">
            <w:pPr>
              <w:numPr>
                <w:ilvl w:val="0"/>
                <w:numId w:val="1"/>
              </w:numPr>
              <w:pBdr>
                <w:top w:val="nil"/>
                <w:left w:val="nil"/>
                <w:bottom w:val="nil"/>
                <w:right w:val="nil"/>
                <w:between w:val="nil"/>
              </w:pBdr>
              <w:rPr>
                <w:color w:val="000000"/>
              </w:rPr>
            </w:pPr>
            <w:r>
              <w:rPr>
                <w:rFonts w:ascii="Calibri" w:eastAsia="Calibri" w:hAnsi="Calibri" w:cs="Calibri"/>
                <w:color w:val="000000"/>
              </w:rPr>
              <w:t>16 boys and 16 girls participate, 1 surfer and 15 rollers.</w:t>
            </w:r>
          </w:p>
          <w:p w14:paraId="661AB1FC" w14:textId="77777777" w:rsidR="00B464B2" w:rsidRDefault="00000000">
            <w:pPr>
              <w:numPr>
                <w:ilvl w:val="0"/>
                <w:numId w:val="1"/>
              </w:numPr>
              <w:pBdr>
                <w:top w:val="nil"/>
                <w:left w:val="nil"/>
                <w:bottom w:val="nil"/>
                <w:right w:val="nil"/>
                <w:between w:val="nil"/>
              </w:pBdr>
              <w:rPr>
                <w:color w:val="000000"/>
              </w:rPr>
            </w:pPr>
            <w:r>
              <w:rPr>
                <w:rFonts w:ascii="Calibri" w:eastAsia="Calibri" w:hAnsi="Calibri" w:cs="Calibri"/>
                <w:color w:val="000000"/>
              </w:rPr>
              <w:t>It is not allowed to touch the ground (both floatie and surfer).</w:t>
            </w:r>
          </w:p>
          <w:p w14:paraId="292B0F07" w14:textId="77777777" w:rsidR="00B464B2" w:rsidRDefault="00000000">
            <w:pPr>
              <w:numPr>
                <w:ilvl w:val="0"/>
                <w:numId w:val="1"/>
              </w:numPr>
              <w:pBdr>
                <w:top w:val="nil"/>
                <w:left w:val="nil"/>
                <w:bottom w:val="nil"/>
                <w:right w:val="nil"/>
                <w:between w:val="nil"/>
              </w:pBdr>
              <w:rPr>
                <w:color w:val="000000"/>
              </w:rPr>
            </w:pPr>
            <w:r>
              <w:rPr>
                <w:rFonts w:ascii="Calibri" w:eastAsia="Calibri" w:hAnsi="Calibri" w:cs="Calibri"/>
                <w:color w:val="000000"/>
              </w:rPr>
              <w:t>The obstacles may not be moved and rollers cannot move outside marked area.</w:t>
            </w:r>
          </w:p>
          <w:p w14:paraId="73EC4A65" w14:textId="77777777" w:rsidR="00B464B2" w:rsidRDefault="00B464B2"/>
        </w:tc>
        <w:tc>
          <w:tcPr>
            <w:tcW w:w="4531" w:type="dxa"/>
          </w:tcPr>
          <w:p w14:paraId="4AEEF023" w14:textId="77777777" w:rsidR="00B464B2" w:rsidRDefault="00000000">
            <w:r>
              <w:t xml:space="preserve">Crowd Surfing </w:t>
            </w:r>
            <w:proofErr w:type="spellStart"/>
            <w:r>
              <w:t>voor</w:t>
            </w:r>
            <w:proofErr w:type="spellEnd"/>
            <w:r>
              <w:t xml:space="preserve"> </w:t>
            </w:r>
            <w:proofErr w:type="spellStart"/>
            <w:r>
              <w:t>samenwerking</w:t>
            </w:r>
            <w:proofErr w:type="spellEnd"/>
            <w:r>
              <w:t xml:space="preserve">: De </w:t>
            </w:r>
            <w:proofErr w:type="spellStart"/>
            <w:r>
              <w:t>treinrails</w:t>
            </w:r>
            <w:proofErr w:type="spellEnd"/>
            <w:r>
              <w:t xml:space="preserve"> </w:t>
            </w:r>
            <w:proofErr w:type="spellStart"/>
            <w:r>
              <w:t>zijn</w:t>
            </w:r>
            <w:proofErr w:type="spellEnd"/>
            <w:r>
              <w:t xml:space="preserve"> </w:t>
            </w:r>
            <w:proofErr w:type="spellStart"/>
            <w:r>
              <w:t>beschadigd</w:t>
            </w:r>
            <w:proofErr w:type="spellEnd"/>
            <w:r>
              <w:t xml:space="preserve">, wat </w:t>
            </w:r>
            <w:proofErr w:type="spellStart"/>
            <w:r>
              <w:t>een</w:t>
            </w:r>
            <w:proofErr w:type="spellEnd"/>
            <w:r>
              <w:t xml:space="preserve"> </w:t>
            </w:r>
            <w:proofErr w:type="spellStart"/>
            <w:r>
              <w:t>groot</w:t>
            </w:r>
            <w:proofErr w:type="spellEnd"/>
            <w:r>
              <w:t xml:space="preserve"> </w:t>
            </w:r>
            <w:proofErr w:type="spellStart"/>
            <w:r>
              <w:t>probleem</w:t>
            </w:r>
            <w:proofErr w:type="spellEnd"/>
            <w:r>
              <w:t xml:space="preserve"> </w:t>
            </w:r>
            <w:proofErr w:type="spellStart"/>
            <w:r>
              <w:t>veroorzaakt</w:t>
            </w:r>
            <w:proofErr w:type="spellEnd"/>
            <w:r>
              <w:t xml:space="preserve">. Je team </w:t>
            </w:r>
            <w:proofErr w:type="spellStart"/>
            <w:r>
              <w:t>kan</w:t>
            </w:r>
            <w:proofErr w:type="spellEnd"/>
            <w:r>
              <w:t xml:space="preserve"> </w:t>
            </w:r>
            <w:proofErr w:type="spellStart"/>
            <w:r>
              <w:t>deze</w:t>
            </w:r>
            <w:proofErr w:type="spellEnd"/>
            <w:r>
              <w:t xml:space="preserve"> </w:t>
            </w:r>
            <w:proofErr w:type="spellStart"/>
            <w:r>
              <w:t>situatie</w:t>
            </w:r>
            <w:proofErr w:type="spellEnd"/>
            <w:r>
              <w:t xml:space="preserve"> </w:t>
            </w:r>
            <w:proofErr w:type="spellStart"/>
            <w:r>
              <w:t>echter</w:t>
            </w:r>
            <w:proofErr w:type="spellEnd"/>
            <w:r>
              <w:t xml:space="preserve"> </w:t>
            </w:r>
            <w:proofErr w:type="spellStart"/>
            <w:r>
              <w:t>aanpakken</w:t>
            </w:r>
            <w:proofErr w:type="spellEnd"/>
            <w:r>
              <w:t xml:space="preserve"> door </w:t>
            </w:r>
            <w:proofErr w:type="spellStart"/>
            <w:r>
              <w:t>als</w:t>
            </w:r>
            <w:proofErr w:type="spellEnd"/>
            <w:r>
              <w:t xml:space="preserve"> team </w:t>
            </w:r>
            <w:proofErr w:type="spellStart"/>
            <w:r>
              <w:t>samen</w:t>
            </w:r>
            <w:proofErr w:type="spellEnd"/>
            <w:r>
              <w:t xml:space="preserve"> </w:t>
            </w:r>
            <w:proofErr w:type="spellStart"/>
            <w:r>
              <w:t>te</w:t>
            </w:r>
            <w:proofErr w:type="spellEnd"/>
            <w:r>
              <w:t xml:space="preserve"> </w:t>
            </w:r>
            <w:proofErr w:type="spellStart"/>
            <w:r>
              <w:t>werken</w:t>
            </w:r>
            <w:proofErr w:type="spellEnd"/>
            <w:r>
              <w:t xml:space="preserve">. </w:t>
            </w:r>
            <w:proofErr w:type="spellStart"/>
            <w:r>
              <w:t>Combineer</w:t>
            </w:r>
            <w:proofErr w:type="spellEnd"/>
            <w:r>
              <w:t xml:space="preserve"> je </w:t>
            </w:r>
            <w:proofErr w:type="spellStart"/>
            <w:r>
              <w:t>vaardigheden</w:t>
            </w:r>
            <w:proofErr w:type="spellEnd"/>
            <w:r>
              <w:t xml:space="preserve">, </w:t>
            </w:r>
            <w:proofErr w:type="spellStart"/>
            <w:r>
              <w:t>coördineer</w:t>
            </w:r>
            <w:proofErr w:type="spellEnd"/>
            <w:r>
              <w:t xml:space="preserve"> je </w:t>
            </w:r>
            <w:proofErr w:type="spellStart"/>
            <w:r>
              <w:t>acties</w:t>
            </w:r>
            <w:proofErr w:type="spellEnd"/>
            <w:r>
              <w:t xml:space="preserve"> </w:t>
            </w:r>
            <w:proofErr w:type="spellStart"/>
            <w:r>
              <w:t>en</w:t>
            </w:r>
            <w:proofErr w:type="spellEnd"/>
            <w:r>
              <w:t xml:space="preserve"> </w:t>
            </w:r>
            <w:proofErr w:type="spellStart"/>
            <w:r>
              <w:t>vind</w:t>
            </w:r>
            <w:proofErr w:type="spellEnd"/>
            <w:r>
              <w:t xml:space="preserve"> </w:t>
            </w:r>
            <w:proofErr w:type="spellStart"/>
            <w:r>
              <w:t>een</w:t>
            </w:r>
            <w:proofErr w:type="spellEnd"/>
            <w:r>
              <w:t xml:space="preserve"> </w:t>
            </w:r>
            <w:proofErr w:type="spellStart"/>
            <w:r>
              <w:t>manier</w:t>
            </w:r>
            <w:proofErr w:type="spellEnd"/>
            <w:r>
              <w:t xml:space="preserve"> om de </w:t>
            </w:r>
            <w:proofErr w:type="spellStart"/>
            <w:r>
              <w:t>trein</w:t>
            </w:r>
            <w:proofErr w:type="spellEnd"/>
            <w:r>
              <w:t xml:space="preserve"> </w:t>
            </w:r>
            <w:proofErr w:type="spellStart"/>
            <w:r>
              <w:t>soepel</w:t>
            </w:r>
            <w:proofErr w:type="spellEnd"/>
            <w:r>
              <w:t xml:space="preserve"> </w:t>
            </w:r>
            <w:proofErr w:type="spellStart"/>
            <w:r>
              <w:t>te</w:t>
            </w:r>
            <w:proofErr w:type="spellEnd"/>
            <w:r>
              <w:t xml:space="preserve"> laten </w:t>
            </w:r>
            <w:proofErr w:type="spellStart"/>
            <w:r>
              <w:t>rijden</w:t>
            </w:r>
            <w:proofErr w:type="spellEnd"/>
            <w:r>
              <w:t>.</w:t>
            </w:r>
          </w:p>
          <w:p w14:paraId="4B7F5AD6" w14:textId="77777777" w:rsidR="00B464B2" w:rsidRDefault="00B464B2"/>
          <w:p w14:paraId="6FCCA1B3" w14:textId="15B7709A" w:rsidR="00B464B2" w:rsidRDefault="00000000">
            <w:r>
              <w:t xml:space="preserve">Het </w:t>
            </w:r>
            <w:proofErr w:type="spellStart"/>
            <w:r>
              <w:t>doel</w:t>
            </w:r>
            <w:proofErr w:type="spellEnd"/>
            <w:r>
              <w:t xml:space="preserve"> van </w:t>
            </w:r>
            <w:proofErr w:type="spellStart"/>
            <w:r>
              <w:t>dit</w:t>
            </w:r>
            <w:proofErr w:type="spellEnd"/>
            <w:r>
              <w:t xml:space="preserve"> </w:t>
            </w:r>
            <w:proofErr w:type="spellStart"/>
            <w:r>
              <w:t>spel</w:t>
            </w:r>
            <w:proofErr w:type="spellEnd"/>
            <w:r>
              <w:t xml:space="preserve"> is om </w:t>
            </w:r>
            <w:proofErr w:type="spellStart"/>
            <w:r>
              <w:t>één</w:t>
            </w:r>
            <w:proofErr w:type="spellEnd"/>
            <w:r>
              <w:t xml:space="preserve"> </w:t>
            </w:r>
            <w:proofErr w:type="spellStart"/>
            <w:r>
              <w:t>persoon</w:t>
            </w:r>
            <w:proofErr w:type="spellEnd"/>
            <w:r>
              <w:t xml:space="preserve"> op de flamingo over </w:t>
            </w:r>
            <w:proofErr w:type="spellStart"/>
            <w:r>
              <w:t>rollende</w:t>
            </w:r>
            <w:proofErr w:type="spellEnd"/>
            <w:r>
              <w:t xml:space="preserve"> </w:t>
            </w:r>
            <w:proofErr w:type="spellStart"/>
            <w:r>
              <w:t>personen</w:t>
            </w:r>
            <w:proofErr w:type="spellEnd"/>
            <w:r>
              <w:t xml:space="preserve"> </w:t>
            </w:r>
            <w:proofErr w:type="spellStart"/>
            <w:r>
              <w:t>naar</w:t>
            </w:r>
            <w:proofErr w:type="spellEnd"/>
            <w:r>
              <w:t xml:space="preserve"> de </w:t>
            </w:r>
            <w:proofErr w:type="spellStart"/>
            <w:r>
              <w:t>andere</w:t>
            </w:r>
            <w:proofErr w:type="spellEnd"/>
            <w:r>
              <w:t xml:space="preserve"> </w:t>
            </w:r>
            <w:proofErr w:type="spellStart"/>
            <w:r>
              <w:t>kant</w:t>
            </w:r>
            <w:proofErr w:type="spellEnd"/>
            <w:r>
              <w:t xml:space="preserve"> van het spoor </w:t>
            </w:r>
            <w:proofErr w:type="spellStart"/>
            <w:r>
              <w:t>te</w:t>
            </w:r>
            <w:proofErr w:type="spellEnd"/>
            <w:r>
              <w:t xml:space="preserve"> </w:t>
            </w:r>
            <w:proofErr w:type="spellStart"/>
            <w:r>
              <w:t>krijgen</w:t>
            </w:r>
            <w:proofErr w:type="spellEnd"/>
            <w:r>
              <w:t xml:space="preserve">. Met je team </w:t>
            </w:r>
            <w:proofErr w:type="spellStart"/>
            <w:r>
              <w:t>moet</w:t>
            </w:r>
            <w:proofErr w:type="spellEnd"/>
            <w:r>
              <w:t xml:space="preserve"> je </w:t>
            </w:r>
            <w:proofErr w:type="spellStart"/>
            <w:r>
              <w:t>verschillende</w:t>
            </w:r>
            <w:proofErr w:type="spellEnd"/>
            <w:r>
              <w:t xml:space="preserve"> </w:t>
            </w:r>
            <w:proofErr w:type="spellStart"/>
            <w:r>
              <w:t>bochten</w:t>
            </w:r>
            <w:proofErr w:type="spellEnd"/>
            <w:r>
              <w:t xml:space="preserve"> </w:t>
            </w:r>
            <w:proofErr w:type="spellStart"/>
            <w:r>
              <w:t>nemen</w:t>
            </w:r>
            <w:proofErr w:type="spellEnd"/>
            <w:r>
              <w:t xml:space="preserve"> </w:t>
            </w:r>
            <w:proofErr w:type="spellStart"/>
            <w:r>
              <w:t>en</w:t>
            </w:r>
            <w:proofErr w:type="spellEnd"/>
            <w:r>
              <w:t xml:space="preserve"> </w:t>
            </w:r>
            <w:proofErr w:type="spellStart"/>
            <w:r>
              <w:t>proberen</w:t>
            </w:r>
            <w:proofErr w:type="spellEnd"/>
            <w:r>
              <w:t xml:space="preserve"> om de </w:t>
            </w:r>
            <w:proofErr w:type="spellStart"/>
            <w:r>
              <w:t>persoon</w:t>
            </w:r>
            <w:proofErr w:type="spellEnd"/>
            <w:r>
              <w:t xml:space="preserve"> </w:t>
            </w:r>
            <w:ins w:id="6" w:author="Kirsten" w:date="2023-07-11T19:15:00Z">
              <w:r w:rsidR="00D1157A">
                <w:t>op de f</w:t>
              </w:r>
            </w:ins>
            <w:ins w:id="7" w:author="Kirsten" w:date="2023-07-11T19:16:00Z">
              <w:r w:rsidR="00D1157A">
                <w:t>lamingo</w:t>
              </w:r>
            </w:ins>
            <w:del w:id="8" w:author="Kirsten" w:date="2023-07-11T19:15:00Z">
              <w:r w:rsidDel="00D1157A">
                <w:delText>bovenop</w:delText>
              </w:r>
            </w:del>
            <w:r>
              <w:t xml:space="preserve"> </w:t>
            </w:r>
            <w:proofErr w:type="spellStart"/>
            <w:r>
              <w:t>niet</w:t>
            </w:r>
            <w:proofErr w:type="spellEnd"/>
            <w:r>
              <w:t xml:space="preserve"> op de </w:t>
            </w:r>
            <w:proofErr w:type="spellStart"/>
            <w:r>
              <w:t>grond</w:t>
            </w:r>
            <w:proofErr w:type="spellEnd"/>
            <w:r>
              <w:t xml:space="preserve"> </w:t>
            </w:r>
            <w:proofErr w:type="spellStart"/>
            <w:r>
              <w:t>te</w:t>
            </w:r>
            <w:proofErr w:type="spellEnd"/>
            <w:r>
              <w:t xml:space="preserve"> laten </w:t>
            </w:r>
            <w:proofErr w:type="spellStart"/>
            <w:r>
              <w:t>vallen</w:t>
            </w:r>
            <w:proofErr w:type="spellEnd"/>
            <w:r>
              <w:t xml:space="preserve">. Aan het </w:t>
            </w:r>
            <w:proofErr w:type="spellStart"/>
            <w:r>
              <w:t>einde</w:t>
            </w:r>
            <w:proofErr w:type="spellEnd"/>
            <w:r>
              <w:t xml:space="preserve"> van de </w:t>
            </w:r>
            <w:proofErr w:type="spellStart"/>
            <w:r>
              <w:t>baan</w:t>
            </w:r>
            <w:proofErr w:type="spellEnd"/>
            <w:r>
              <w:t xml:space="preserve"> </w:t>
            </w:r>
            <w:proofErr w:type="spellStart"/>
            <w:r>
              <w:t>vind</w:t>
            </w:r>
            <w:proofErr w:type="spellEnd"/>
            <w:r>
              <w:t xml:space="preserve"> je </w:t>
            </w:r>
            <w:proofErr w:type="spellStart"/>
            <w:r>
              <w:t>een</w:t>
            </w:r>
            <w:proofErr w:type="spellEnd"/>
            <w:r>
              <w:t xml:space="preserve"> </w:t>
            </w:r>
            <w:proofErr w:type="spellStart"/>
            <w:r>
              <w:t>helling</w:t>
            </w:r>
            <w:proofErr w:type="spellEnd"/>
            <w:r>
              <w:t xml:space="preserve">. Als de </w:t>
            </w:r>
            <w:proofErr w:type="spellStart"/>
            <w:r>
              <w:t>jongens</w:t>
            </w:r>
            <w:proofErr w:type="spellEnd"/>
            <w:r>
              <w:t xml:space="preserve"> de </w:t>
            </w:r>
            <w:proofErr w:type="spellStart"/>
            <w:r>
              <w:t>helling</w:t>
            </w:r>
            <w:proofErr w:type="spellEnd"/>
            <w:r>
              <w:t xml:space="preserve"> </w:t>
            </w:r>
            <w:proofErr w:type="spellStart"/>
            <w:r>
              <w:t>hebben</w:t>
            </w:r>
            <w:proofErr w:type="spellEnd"/>
            <w:r>
              <w:t xml:space="preserve"> </w:t>
            </w:r>
            <w:proofErr w:type="spellStart"/>
            <w:r>
              <w:t>beklommen</w:t>
            </w:r>
            <w:proofErr w:type="spellEnd"/>
            <w:r>
              <w:t xml:space="preserve">, </w:t>
            </w:r>
            <w:proofErr w:type="spellStart"/>
            <w:r>
              <w:t>gaat</w:t>
            </w:r>
            <w:proofErr w:type="spellEnd"/>
            <w:r>
              <w:t xml:space="preserve"> de bel </w:t>
            </w:r>
            <w:proofErr w:type="spellStart"/>
            <w:r>
              <w:t>en</w:t>
            </w:r>
            <w:proofErr w:type="spellEnd"/>
            <w:r>
              <w:t xml:space="preserve"> w</w:t>
            </w:r>
            <w:proofErr w:type="spellStart"/>
            <w:r>
              <w:t>isselen</w:t>
            </w:r>
            <w:proofErr w:type="spellEnd"/>
            <w:r>
              <w:t xml:space="preserve"> </w:t>
            </w:r>
            <w:proofErr w:type="spellStart"/>
            <w:r>
              <w:t>jullie</w:t>
            </w:r>
            <w:proofErr w:type="spellEnd"/>
            <w:r>
              <w:t xml:space="preserve"> van team. Het </w:t>
            </w:r>
            <w:proofErr w:type="spellStart"/>
            <w:r>
              <w:t>tweede</w:t>
            </w:r>
            <w:proofErr w:type="spellEnd"/>
            <w:r>
              <w:t xml:space="preserve"> team (</w:t>
            </w:r>
            <w:proofErr w:type="spellStart"/>
            <w:r>
              <w:t>meisjes</w:t>
            </w:r>
            <w:proofErr w:type="spellEnd"/>
            <w:r>
              <w:t xml:space="preserve">) </w:t>
            </w:r>
            <w:proofErr w:type="spellStart"/>
            <w:r>
              <w:t>legt</w:t>
            </w:r>
            <w:proofErr w:type="spellEnd"/>
            <w:r>
              <w:t xml:space="preserve"> </w:t>
            </w:r>
            <w:proofErr w:type="spellStart"/>
            <w:r>
              <w:t>hetzelfde</w:t>
            </w:r>
            <w:proofErr w:type="spellEnd"/>
            <w:r>
              <w:t xml:space="preserve"> </w:t>
            </w:r>
            <w:proofErr w:type="spellStart"/>
            <w:r>
              <w:t>parcours</w:t>
            </w:r>
            <w:proofErr w:type="spellEnd"/>
            <w:r>
              <w:t xml:space="preserve"> </w:t>
            </w:r>
            <w:proofErr w:type="spellStart"/>
            <w:r>
              <w:t>af</w:t>
            </w:r>
            <w:proofErr w:type="spellEnd"/>
            <w:r>
              <w:t xml:space="preserve"> op de </w:t>
            </w:r>
            <w:proofErr w:type="spellStart"/>
            <w:r>
              <w:t>terugweg</w:t>
            </w:r>
            <w:proofErr w:type="spellEnd"/>
            <w:r>
              <w:t xml:space="preserve">, met de </w:t>
            </w:r>
            <w:proofErr w:type="spellStart"/>
            <w:r>
              <w:t>helling</w:t>
            </w:r>
            <w:proofErr w:type="spellEnd"/>
            <w:r>
              <w:t xml:space="preserve"> </w:t>
            </w:r>
            <w:del w:id="9" w:author="Kirsten" w:date="2023-07-11T19:17:00Z">
              <w:r w:rsidDel="00D1157A">
                <w:delText>af en</w:delText>
              </w:r>
            </w:del>
            <w:ins w:id="10" w:author="Kirsten" w:date="2023-07-11T19:17:00Z">
              <w:r w:rsidR="00D1157A">
                <w:pgNum/>
              </w:r>
              <w:proofErr w:type="spellStart"/>
              <w:r w:rsidR="00D1157A">
                <w:t>pira</w:t>
              </w:r>
            </w:ins>
            <w:proofErr w:type="spellEnd"/>
            <w:r>
              <w:t xml:space="preserve"> alle </w:t>
            </w:r>
            <w:proofErr w:type="spellStart"/>
            <w:r>
              <w:t>bochten</w:t>
            </w:r>
            <w:proofErr w:type="spellEnd"/>
            <w:r>
              <w:t xml:space="preserve"> </w:t>
            </w:r>
            <w:proofErr w:type="spellStart"/>
            <w:r>
              <w:t>om.</w:t>
            </w:r>
            <w:proofErr w:type="spellEnd"/>
            <w:r>
              <w:t xml:space="preserve"> Het team </w:t>
            </w:r>
            <w:del w:id="11" w:author="Kirsten" w:date="2023-07-11T19:17:00Z">
              <w:r w:rsidDel="00D1157A">
                <w:delText>dat als</w:delText>
              </w:r>
            </w:del>
            <w:ins w:id="12" w:author="Kirsten" w:date="2023-07-11T19:17:00Z">
              <w:r w:rsidR="00D1157A">
                <w:pgNum/>
              </w:r>
              <w:proofErr w:type="spellStart"/>
              <w:r w:rsidR="00D1157A">
                <w:t>piral</w:t>
              </w:r>
              <w:proofErr w:type="spellEnd"/>
              <w:r w:rsidR="00D1157A">
                <w:pgNum/>
              </w:r>
            </w:ins>
            <w:r>
              <w:t xml:space="preserve"> </w:t>
            </w:r>
            <w:proofErr w:type="spellStart"/>
            <w:r>
              <w:t>eerste</w:t>
            </w:r>
            <w:proofErr w:type="spellEnd"/>
            <w:r>
              <w:t xml:space="preserve"> over de finish </w:t>
            </w:r>
            <w:proofErr w:type="spellStart"/>
            <w:r>
              <w:t>komt</w:t>
            </w:r>
            <w:proofErr w:type="spellEnd"/>
            <w:r>
              <w:t xml:space="preserve">, </w:t>
            </w:r>
            <w:proofErr w:type="spellStart"/>
            <w:r>
              <w:t>wint</w:t>
            </w:r>
            <w:proofErr w:type="spellEnd"/>
            <w:r>
              <w:t xml:space="preserve">. </w:t>
            </w:r>
          </w:p>
          <w:p w14:paraId="186447B1" w14:textId="77777777" w:rsidR="00B464B2" w:rsidRDefault="00B464B2"/>
          <w:p w14:paraId="5A1F07EC" w14:textId="77777777" w:rsidR="00B464B2" w:rsidRDefault="00000000">
            <w:r>
              <w:t xml:space="preserve">- Er </w:t>
            </w:r>
            <w:proofErr w:type="spellStart"/>
            <w:r>
              <w:t>doen</w:t>
            </w:r>
            <w:proofErr w:type="spellEnd"/>
            <w:r>
              <w:t xml:space="preserve"> 16 </w:t>
            </w:r>
            <w:proofErr w:type="spellStart"/>
            <w:r>
              <w:t>jongens</w:t>
            </w:r>
            <w:proofErr w:type="spellEnd"/>
            <w:r>
              <w:t xml:space="preserve"> </w:t>
            </w:r>
            <w:proofErr w:type="spellStart"/>
            <w:r>
              <w:t>en</w:t>
            </w:r>
            <w:proofErr w:type="spellEnd"/>
            <w:r>
              <w:t xml:space="preserve"> 16 </w:t>
            </w:r>
            <w:proofErr w:type="spellStart"/>
            <w:r>
              <w:t>meisjes</w:t>
            </w:r>
            <w:proofErr w:type="spellEnd"/>
            <w:r>
              <w:t xml:space="preserve"> mee, 1 surfer </w:t>
            </w:r>
            <w:proofErr w:type="spellStart"/>
            <w:r>
              <w:t>en</w:t>
            </w:r>
            <w:proofErr w:type="spellEnd"/>
            <w:r>
              <w:t xml:space="preserve"> 15 rollers.</w:t>
            </w:r>
          </w:p>
          <w:p w14:paraId="737FD288" w14:textId="77777777" w:rsidR="00B464B2" w:rsidRDefault="00000000">
            <w:r>
              <w:t xml:space="preserve">- Het is </w:t>
            </w:r>
            <w:proofErr w:type="spellStart"/>
            <w:r>
              <w:t>niet</w:t>
            </w:r>
            <w:proofErr w:type="spellEnd"/>
            <w:r>
              <w:t xml:space="preserve"> </w:t>
            </w:r>
            <w:proofErr w:type="spellStart"/>
            <w:r>
              <w:t>toegestaan</w:t>
            </w:r>
            <w:proofErr w:type="spellEnd"/>
            <w:r>
              <w:t xml:space="preserve"> om de </w:t>
            </w:r>
            <w:proofErr w:type="spellStart"/>
            <w:r>
              <w:t>grond</w:t>
            </w:r>
            <w:proofErr w:type="spellEnd"/>
            <w:r>
              <w:t xml:space="preserve"> </w:t>
            </w:r>
            <w:proofErr w:type="spellStart"/>
            <w:r>
              <w:t>te</w:t>
            </w:r>
            <w:proofErr w:type="spellEnd"/>
            <w:r>
              <w:t xml:space="preserve"> </w:t>
            </w:r>
            <w:proofErr w:type="spellStart"/>
            <w:r>
              <w:t>raken</w:t>
            </w:r>
            <w:proofErr w:type="spellEnd"/>
            <w:r>
              <w:t xml:space="preserve"> (</w:t>
            </w:r>
            <w:proofErr w:type="spellStart"/>
            <w:r>
              <w:t>zowel</w:t>
            </w:r>
            <w:proofErr w:type="spellEnd"/>
            <w:r>
              <w:t xml:space="preserve"> floatie </w:t>
            </w:r>
            <w:proofErr w:type="spellStart"/>
            <w:r>
              <w:t>als</w:t>
            </w:r>
            <w:proofErr w:type="spellEnd"/>
            <w:r>
              <w:t xml:space="preserve"> surfer).</w:t>
            </w:r>
          </w:p>
          <w:p w14:paraId="09BC9788" w14:textId="77777777" w:rsidR="00B464B2" w:rsidRDefault="00000000">
            <w:r>
              <w:t xml:space="preserve">- De </w:t>
            </w:r>
            <w:proofErr w:type="spellStart"/>
            <w:r>
              <w:t>hindernissen</w:t>
            </w:r>
            <w:proofErr w:type="spellEnd"/>
            <w:r>
              <w:t xml:space="preserve"> </w:t>
            </w:r>
            <w:proofErr w:type="spellStart"/>
            <w:r>
              <w:t>mogen</w:t>
            </w:r>
            <w:proofErr w:type="spellEnd"/>
            <w:r>
              <w:t xml:space="preserve"> </w:t>
            </w:r>
            <w:proofErr w:type="spellStart"/>
            <w:r>
              <w:t>niet</w:t>
            </w:r>
            <w:proofErr w:type="spellEnd"/>
            <w:r>
              <w:t xml:space="preserve"> </w:t>
            </w:r>
            <w:proofErr w:type="spellStart"/>
            <w:r>
              <w:t>verplaatst</w:t>
            </w:r>
            <w:proofErr w:type="spellEnd"/>
            <w:r>
              <w:t xml:space="preserve"> </w:t>
            </w:r>
            <w:proofErr w:type="spellStart"/>
            <w:r>
              <w:t>worden</w:t>
            </w:r>
            <w:proofErr w:type="spellEnd"/>
            <w:r>
              <w:t xml:space="preserve"> </w:t>
            </w:r>
            <w:proofErr w:type="spellStart"/>
            <w:r>
              <w:t>en</w:t>
            </w:r>
            <w:proofErr w:type="spellEnd"/>
            <w:r>
              <w:t xml:space="preserve"> de rollers </w:t>
            </w:r>
            <w:proofErr w:type="spellStart"/>
            <w:r>
              <w:t>mogen</w:t>
            </w:r>
            <w:proofErr w:type="spellEnd"/>
            <w:r>
              <w:t xml:space="preserve"> </w:t>
            </w:r>
            <w:proofErr w:type="spellStart"/>
            <w:r>
              <w:t>niet</w:t>
            </w:r>
            <w:proofErr w:type="spellEnd"/>
            <w:r>
              <w:t xml:space="preserve"> </w:t>
            </w:r>
            <w:proofErr w:type="spellStart"/>
            <w:r>
              <w:t>buiten</w:t>
            </w:r>
            <w:proofErr w:type="spellEnd"/>
            <w:r>
              <w:t xml:space="preserve"> het </w:t>
            </w:r>
            <w:proofErr w:type="spellStart"/>
            <w:r>
              <w:t>gemarkeerde</w:t>
            </w:r>
            <w:proofErr w:type="spellEnd"/>
            <w:r>
              <w:t xml:space="preserve"> </w:t>
            </w:r>
            <w:proofErr w:type="spellStart"/>
            <w:r>
              <w:t>gebied</w:t>
            </w:r>
            <w:proofErr w:type="spellEnd"/>
            <w:r>
              <w:t xml:space="preserve"> </w:t>
            </w:r>
            <w:proofErr w:type="spellStart"/>
            <w:r>
              <w:t>komen</w:t>
            </w:r>
            <w:proofErr w:type="spellEnd"/>
          </w:p>
          <w:p w14:paraId="230DF414" w14:textId="77777777" w:rsidR="00B464B2" w:rsidRDefault="00B464B2"/>
        </w:tc>
      </w:tr>
      <w:tr w:rsidR="00B464B2" w14:paraId="71E93297" w14:textId="77777777">
        <w:tc>
          <w:tcPr>
            <w:tcW w:w="4531" w:type="dxa"/>
          </w:tcPr>
          <w:p w14:paraId="28E4E933" w14:textId="28C83E80" w:rsidR="00B464B2" w:rsidRDefault="00000000">
            <w:pPr>
              <w:pBdr>
                <w:top w:val="nil"/>
                <w:left w:val="nil"/>
                <w:bottom w:val="nil"/>
                <w:right w:val="nil"/>
                <w:between w:val="nil"/>
              </w:pBdr>
              <w:rPr>
                <w:rFonts w:ascii="Calibri" w:eastAsia="Calibri" w:hAnsi="Calibri" w:cs="Calibri"/>
                <w:color w:val="000000"/>
                <w:sz w:val="22"/>
                <w:szCs w:val="22"/>
                <w:highlight w:val="white"/>
              </w:rPr>
            </w:pPr>
            <w:r>
              <w:rPr>
                <w:rFonts w:ascii="Calibri" w:eastAsia="Calibri" w:hAnsi="Calibri" w:cs="Calibri"/>
                <w:color w:val="000000"/>
                <w:sz w:val="22"/>
                <w:szCs w:val="22"/>
              </w:rPr>
              <w:t xml:space="preserve">Nerve Spiral for Nerve control: </w:t>
            </w:r>
            <w:r>
              <w:rPr>
                <w:rFonts w:ascii="Calibri" w:eastAsia="Calibri" w:hAnsi="Calibri" w:cs="Calibri"/>
                <w:color w:val="000000"/>
                <w:sz w:val="22"/>
                <w:szCs w:val="22"/>
                <w:highlight w:val="white"/>
              </w:rPr>
              <w:t> As you patiently await your turn in line for the next ride, suddenly there is an event of a power failure, there</w:t>
            </w:r>
            <w:del w:id="13" w:author="Kirsten" w:date="2023-07-11T19:17:00Z">
              <w:r w:rsidDel="00D1157A">
                <w:rPr>
                  <w:rFonts w:ascii="Calibri" w:eastAsia="Calibri" w:hAnsi="Calibri" w:cs="Calibri"/>
                  <w:color w:val="000000"/>
                  <w:sz w:val="22"/>
                  <w:szCs w:val="22"/>
                  <w:highlight w:val="white"/>
                </w:rPr>
                <w:delText>'</w:delText>
              </w:r>
            </w:del>
            <w:ins w:id="14" w:author="Kirsten" w:date="2023-07-11T19:17:00Z">
              <w:r w:rsidR="00D1157A">
                <w:rPr>
                  <w:rFonts w:ascii="Calibri" w:eastAsia="Calibri" w:hAnsi="Calibri" w:cs="Calibri"/>
                  <w:color w:val="000000"/>
                  <w:sz w:val="22"/>
                  <w:szCs w:val="22"/>
                  <w:highlight w:val="white"/>
                </w:rPr>
                <w:t>’</w:t>
              </w:r>
            </w:ins>
            <w:r>
              <w:rPr>
                <w:rFonts w:ascii="Calibri" w:eastAsia="Calibri" w:hAnsi="Calibri" w:cs="Calibri"/>
                <w:color w:val="000000"/>
                <w:sz w:val="22"/>
                <w:szCs w:val="22"/>
                <w:highlight w:val="white"/>
              </w:rPr>
              <w:t>s no need to panic. Can your team skillfully navigate through this unexpected situation, safely departing from the line without experiencing any electrical shocks? Stay calm and trust in your team</w:t>
            </w:r>
            <w:del w:id="15" w:author="Kirsten" w:date="2023-07-11T19:17:00Z">
              <w:r w:rsidDel="00D1157A">
                <w:rPr>
                  <w:rFonts w:ascii="Calibri" w:eastAsia="Calibri" w:hAnsi="Calibri" w:cs="Calibri"/>
                  <w:color w:val="000000"/>
                  <w:sz w:val="22"/>
                  <w:szCs w:val="22"/>
                  <w:highlight w:val="white"/>
                </w:rPr>
                <w:delText>'</w:delText>
              </w:r>
            </w:del>
            <w:ins w:id="16" w:author="Kirsten" w:date="2023-07-11T19:17:00Z">
              <w:r w:rsidR="00D1157A">
                <w:rPr>
                  <w:rFonts w:ascii="Calibri" w:eastAsia="Calibri" w:hAnsi="Calibri" w:cs="Calibri"/>
                  <w:color w:val="000000"/>
                  <w:sz w:val="22"/>
                  <w:szCs w:val="22"/>
                  <w:highlight w:val="white"/>
                </w:rPr>
                <w:t>’</w:t>
              </w:r>
            </w:ins>
            <w:r>
              <w:rPr>
                <w:rFonts w:ascii="Calibri" w:eastAsia="Calibri" w:hAnsi="Calibri" w:cs="Calibri"/>
                <w:color w:val="000000"/>
                <w:sz w:val="22"/>
                <w:szCs w:val="22"/>
                <w:highlight w:val="white"/>
              </w:rPr>
              <w:t>s ability to handle this challenge with composure and grace. </w:t>
            </w:r>
          </w:p>
          <w:p w14:paraId="70D3065E" w14:textId="77777777" w:rsidR="00B464B2" w:rsidRDefault="00B464B2">
            <w:pPr>
              <w:pBdr>
                <w:top w:val="nil"/>
                <w:left w:val="nil"/>
                <w:bottom w:val="nil"/>
                <w:right w:val="nil"/>
                <w:between w:val="nil"/>
              </w:pBdr>
              <w:ind w:left="720"/>
              <w:rPr>
                <w:rFonts w:ascii="Calibri" w:eastAsia="Calibri" w:hAnsi="Calibri" w:cs="Calibri"/>
                <w:color w:val="000000"/>
                <w:sz w:val="22"/>
                <w:szCs w:val="22"/>
              </w:rPr>
            </w:pPr>
          </w:p>
          <w:p w14:paraId="6AA830DE" w14:textId="506A99A0" w:rsidR="00B464B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When the start signal sounds, the first two players can go to the spiral, both take one side of the metal ring and try to get to the first checkpoint without touching the tube. When the two players get to one checkpoint, they go back and two new players enter the game. This </w:t>
            </w:r>
            <w:del w:id="17" w:author="Kirsten" w:date="2023-07-11T19:17:00Z">
              <w:r w:rsidDel="00D1157A">
                <w:rPr>
                  <w:rFonts w:ascii="Calibri" w:eastAsia="Calibri" w:hAnsi="Calibri" w:cs="Calibri"/>
                  <w:color w:val="000000"/>
                  <w:sz w:val="22"/>
                  <w:szCs w:val="22"/>
                </w:rPr>
                <w:delText>continuoues</w:delText>
              </w:r>
            </w:del>
            <w:ins w:id="18" w:author="Kirsten" w:date="2023-07-11T19:17:00Z">
              <w:r w:rsidR="00D1157A">
                <w:rPr>
                  <w:rFonts w:ascii="Calibri" w:eastAsia="Calibri" w:hAnsi="Calibri" w:cs="Calibri"/>
                  <w:color w:val="000000"/>
                  <w:sz w:val="22"/>
                  <w:szCs w:val="22"/>
                </w:rPr>
                <w:pgNum/>
              </w:r>
              <w:proofErr w:type="spellStart"/>
              <w:r w:rsidR="00D1157A">
                <w:rPr>
                  <w:rFonts w:ascii="Calibri" w:eastAsia="Calibri" w:hAnsi="Calibri" w:cs="Calibri"/>
                  <w:color w:val="000000"/>
                  <w:sz w:val="22"/>
                  <w:szCs w:val="22"/>
                </w:rPr>
                <w:t>piral</w:t>
              </w:r>
              <w:proofErr w:type="spellEnd"/>
              <w:r w:rsidR="00D1157A">
                <w:rPr>
                  <w:rFonts w:ascii="Calibri" w:eastAsia="Calibri" w:hAnsi="Calibri" w:cs="Calibri"/>
                  <w:color w:val="000000"/>
                  <w:sz w:val="22"/>
                  <w:szCs w:val="22"/>
                </w:rPr>
                <w:pgNum/>
              </w:r>
              <w:r w:rsidR="00D1157A">
                <w:rPr>
                  <w:rFonts w:ascii="Calibri" w:eastAsia="Calibri" w:hAnsi="Calibri" w:cs="Calibri"/>
                  <w:color w:val="000000"/>
                  <w:sz w:val="22"/>
                  <w:szCs w:val="22"/>
                </w:rPr>
                <w:pgNum/>
              </w:r>
              <w:proofErr w:type="spellStart"/>
              <w:r w:rsidR="00D1157A">
                <w:rPr>
                  <w:rFonts w:ascii="Calibri" w:eastAsia="Calibri" w:hAnsi="Calibri" w:cs="Calibri"/>
                  <w:color w:val="000000"/>
                  <w:sz w:val="22"/>
                  <w:szCs w:val="22"/>
                </w:rPr>
                <w:t>ve</w:t>
              </w:r>
            </w:ins>
            <w:proofErr w:type="spellEnd"/>
            <w:r>
              <w:rPr>
                <w:rFonts w:ascii="Calibri" w:eastAsia="Calibri" w:hAnsi="Calibri" w:cs="Calibri"/>
                <w:color w:val="000000"/>
                <w:sz w:val="22"/>
                <w:szCs w:val="22"/>
              </w:rPr>
              <w:t xml:space="preserve"> until they reach the goal-point. If two players touch the spiral, they will hear an alarm and have to switch with the next two players that will start from the last checkpoint. You continue until you reach the end of the spiral. The team that finishes first wins.</w:t>
            </w:r>
          </w:p>
          <w:p w14:paraId="5167A411" w14:textId="77777777" w:rsidR="00B464B2" w:rsidRDefault="00B464B2">
            <w:pPr>
              <w:pBdr>
                <w:top w:val="nil"/>
                <w:left w:val="nil"/>
                <w:bottom w:val="nil"/>
                <w:right w:val="nil"/>
                <w:between w:val="nil"/>
              </w:pBdr>
              <w:rPr>
                <w:rFonts w:ascii="Calibri" w:eastAsia="Calibri" w:hAnsi="Calibri" w:cs="Calibri"/>
                <w:color w:val="000000"/>
                <w:sz w:val="22"/>
                <w:szCs w:val="22"/>
              </w:rPr>
            </w:pPr>
          </w:p>
          <w:p w14:paraId="100DFDD7" w14:textId="77777777" w:rsidR="00B464B2" w:rsidRDefault="00000000">
            <w:pPr>
              <w:numPr>
                <w:ilvl w:val="0"/>
                <w:numId w:val="8"/>
              </w:numPr>
              <w:pBdr>
                <w:top w:val="nil"/>
                <w:left w:val="nil"/>
                <w:bottom w:val="nil"/>
                <w:right w:val="nil"/>
                <w:between w:val="nil"/>
              </w:pBdr>
              <w:rPr>
                <w:color w:val="000000"/>
              </w:rPr>
            </w:pPr>
            <w:r>
              <w:rPr>
                <w:rFonts w:ascii="Calibri" w:eastAsia="Calibri" w:hAnsi="Calibri" w:cs="Calibri"/>
                <w:color w:val="000000"/>
              </w:rPr>
              <w:t>30 – 50 team members participate (in 15-25 pairs)</w:t>
            </w:r>
          </w:p>
          <w:p w14:paraId="03CFD689" w14:textId="77777777" w:rsidR="00B464B2" w:rsidRDefault="00B464B2"/>
        </w:tc>
        <w:tc>
          <w:tcPr>
            <w:tcW w:w="4531" w:type="dxa"/>
          </w:tcPr>
          <w:p w14:paraId="5765E670" w14:textId="699214D0" w:rsidR="00B464B2" w:rsidRDefault="00000000">
            <w:pPr>
              <w:rPr>
                <w:rFonts w:ascii="Calibri" w:eastAsia="Calibri" w:hAnsi="Calibri" w:cs="Calibri"/>
                <w:sz w:val="22"/>
                <w:szCs w:val="22"/>
              </w:rPr>
            </w:pPr>
            <w:proofErr w:type="spellStart"/>
            <w:r>
              <w:rPr>
                <w:rFonts w:ascii="Calibri" w:eastAsia="Calibri" w:hAnsi="Calibri" w:cs="Calibri"/>
                <w:sz w:val="22"/>
                <w:szCs w:val="22"/>
              </w:rPr>
              <w:lastRenderedPageBreak/>
              <w:t>Zenuwspiraal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voor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zenuwcontrole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Terwijl</w:t>
            </w:r>
            <w:proofErr w:type="spellEnd"/>
            <w:r>
              <w:rPr>
                <w:rFonts w:ascii="Calibri" w:eastAsia="Calibri" w:hAnsi="Calibri" w:cs="Calibri"/>
                <w:sz w:val="22"/>
                <w:szCs w:val="22"/>
              </w:rPr>
              <w:t xml:space="preserve"> je </w:t>
            </w:r>
            <w:proofErr w:type="spellStart"/>
            <w:r>
              <w:rPr>
                <w:rFonts w:ascii="Calibri" w:eastAsia="Calibri" w:hAnsi="Calibri" w:cs="Calibri"/>
                <w:sz w:val="22"/>
                <w:szCs w:val="22"/>
              </w:rPr>
              <w:t>geduldig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wacht</w:t>
            </w:r>
            <w:proofErr w:type="spellEnd"/>
            <w:r>
              <w:rPr>
                <w:rFonts w:ascii="Calibri" w:eastAsia="Calibri" w:hAnsi="Calibri" w:cs="Calibri"/>
                <w:sz w:val="22"/>
                <w:szCs w:val="22"/>
              </w:rPr>
              <w:t xml:space="preserve"> op je </w:t>
            </w:r>
            <w:proofErr w:type="spellStart"/>
            <w:r>
              <w:rPr>
                <w:rFonts w:ascii="Calibri" w:eastAsia="Calibri" w:hAnsi="Calibri" w:cs="Calibri"/>
                <w:sz w:val="22"/>
                <w:szCs w:val="22"/>
              </w:rPr>
              <w:t>beurt</w:t>
            </w:r>
            <w:proofErr w:type="spellEnd"/>
            <w:r>
              <w:rPr>
                <w:rFonts w:ascii="Calibri" w:eastAsia="Calibri" w:hAnsi="Calibri" w:cs="Calibri"/>
                <w:sz w:val="22"/>
                <w:szCs w:val="22"/>
              </w:rPr>
              <w:t xml:space="preserve"> in de </w:t>
            </w:r>
            <w:proofErr w:type="spellStart"/>
            <w:r>
              <w:rPr>
                <w:rFonts w:ascii="Calibri" w:eastAsia="Calibri" w:hAnsi="Calibri" w:cs="Calibri"/>
                <w:sz w:val="22"/>
                <w:szCs w:val="22"/>
              </w:rPr>
              <w:t>rij</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voor</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volgende</w:t>
            </w:r>
            <w:proofErr w:type="spellEnd"/>
            <w:r>
              <w:rPr>
                <w:rFonts w:ascii="Calibri" w:eastAsia="Calibri" w:hAnsi="Calibri" w:cs="Calibri"/>
                <w:sz w:val="22"/>
                <w:szCs w:val="22"/>
              </w:rPr>
              <w:t xml:space="preserve"> </w:t>
            </w:r>
            <w:del w:id="19" w:author="Kirsten" w:date="2023-07-11T19:17:00Z">
              <w:r w:rsidDel="00D1157A">
                <w:rPr>
                  <w:rFonts w:ascii="Calibri" w:eastAsia="Calibri" w:hAnsi="Calibri" w:cs="Calibri"/>
                  <w:sz w:val="22"/>
                  <w:szCs w:val="22"/>
                </w:rPr>
                <w:delText>attractie</w:delText>
              </w:r>
            </w:del>
            <w:ins w:id="20" w:author="Kirsten" w:date="2023-07-11T19:17:00Z">
              <w:r w:rsidR="00D1157A">
                <w:rPr>
                  <w:rFonts w:ascii="Calibri" w:eastAsia="Calibri" w:hAnsi="Calibri" w:cs="Calibri"/>
                  <w:sz w:val="22"/>
                  <w:szCs w:val="22"/>
                </w:rPr>
                <w:pgNum/>
              </w:r>
              <w:proofErr w:type="spellStart"/>
              <w:r w:rsidR="00D1157A">
                <w:rPr>
                  <w:rFonts w:ascii="Calibri" w:eastAsia="Calibri" w:hAnsi="Calibri" w:cs="Calibri"/>
                  <w:sz w:val="22"/>
                  <w:szCs w:val="22"/>
                </w:rPr>
                <w:t>piral</w:t>
              </w:r>
              <w:proofErr w:type="spellEnd"/>
              <w:r w:rsidR="00D1157A">
                <w:rPr>
                  <w:rFonts w:ascii="Calibri" w:eastAsia="Calibri" w:hAnsi="Calibri" w:cs="Calibri"/>
                  <w:sz w:val="22"/>
                  <w:szCs w:val="22"/>
                </w:rPr>
                <w:pgNum/>
              </w:r>
              <w:r w:rsidR="00D1157A">
                <w:rPr>
                  <w:rFonts w:ascii="Calibri" w:eastAsia="Calibri" w:hAnsi="Calibri" w:cs="Calibri"/>
                  <w:sz w:val="22"/>
                  <w:szCs w:val="22"/>
                </w:rPr>
                <w:pgNum/>
              </w:r>
              <w:proofErr w:type="spellStart"/>
              <w:r w:rsidR="00D1157A">
                <w:rPr>
                  <w:rFonts w:ascii="Calibri" w:eastAsia="Calibri" w:hAnsi="Calibri" w:cs="Calibri"/>
                  <w:sz w:val="22"/>
                  <w:szCs w:val="22"/>
                </w:rPr>
                <w:t>ve</w:t>
              </w:r>
            </w:ins>
            <w:proofErr w:type="spellEnd"/>
            <w:r>
              <w:rPr>
                <w:rFonts w:ascii="Calibri" w:eastAsia="Calibri" w:hAnsi="Calibri" w:cs="Calibri"/>
                <w:sz w:val="22"/>
                <w:szCs w:val="22"/>
              </w:rPr>
              <w:t xml:space="preserve">, is er </w:t>
            </w:r>
            <w:proofErr w:type="spellStart"/>
            <w:r>
              <w:rPr>
                <w:rFonts w:ascii="Calibri" w:eastAsia="Calibri" w:hAnsi="Calibri" w:cs="Calibri"/>
                <w:sz w:val="22"/>
                <w:szCs w:val="22"/>
              </w:rPr>
              <w:t>plotseling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stroomstoring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reden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tot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paniek</w:t>
            </w:r>
            <w:proofErr w:type="spellEnd"/>
            <w:r>
              <w:rPr>
                <w:rFonts w:ascii="Calibri" w:eastAsia="Calibri" w:hAnsi="Calibri" w:cs="Calibri"/>
                <w:sz w:val="22"/>
                <w:szCs w:val="22"/>
              </w:rPr>
              <w:t xml:space="preserve">. Kan je team </w:t>
            </w:r>
            <w:proofErr w:type="spellStart"/>
            <w:r>
              <w:rPr>
                <w:rFonts w:ascii="Calibri" w:eastAsia="Calibri" w:hAnsi="Calibri" w:cs="Calibri"/>
                <w:sz w:val="22"/>
                <w:szCs w:val="22"/>
              </w:rPr>
              <w:t>zich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vakkundig</w:t>
            </w:r>
            <w:proofErr w:type="spellEnd"/>
            <w:r>
              <w:rPr>
                <w:rFonts w:ascii="Calibri" w:eastAsia="Calibri" w:hAnsi="Calibri" w:cs="Calibri"/>
                <w:sz w:val="22"/>
                <w:szCs w:val="22"/>
              </w:rPr>
              <w:t xml:space="preserve"> door </w:t>
            </w:r>
            <w:proofErr w:type="spellStart"/>
            <w:r>
              <w:rPr>
                <w:rFonts w:ascii="Calibri" w:eastAsia="Calibri" w:hAnsi="Calibri" w:cs="Calibri"/>
                <w:sz w:val="22"/>
                <w:szCs w:val="22"/>
              </w:rPr>
              <w:t>deze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onverwachte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situatie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navigeren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rij</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veilig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verlaten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zonder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elektrische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schokken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krijgen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Blijf</w:t>
            </w:r>
            <w:proofErr w:type="spellEnd"/>
            <w:r>
              <w:rPr>
                <w:rFonts w:ascii="Calibri" w:eastAsia="Calibri" w:hAnsi="Calibri" w:cs="Calibri"/>
                <w:sz w:val="22"/>
                <w:szCs w:val="22"/>
              </w:rPr>
              <w:t xml:space="preserve"> </w:t>
            </w:r>
            <w:del w:id="21" w:author="Kirsten" w:date="2023-07-11T19:17:00Z">
              <w:r w:rsidDel="00D1157A">
                <w:rPr>
                  <w:rFonts w:ascii="Calibri" w:eastAsia="Calibri" w:hAnsi="Calibri" w:cs="Calibri"/>
                  <w:sz w:val="22"/>
                  <w:szCs w:val="22"/>
                </w:rPr>
                <w:delText>kalm en</w:delText>
              </w:r>
            </w:del>
            <w:ins w:id="22" w:author="Kirsten" w:date="2023-07-11T19:17:00Z">
              <w:r w:rsidR="00D1157A">
                <w:rPr>
                  <w:rFonts w:ascii="Calibri" w:eastAsia="Calibri" w:hAnsi="Calibri" w:cs="Calibri"/>
                  <w:sz w:val="22"/>
                  <w:szCs w:val="22"/>
                </w:rPr>
                <w:pgNum/>
              </w:r>
              <w:proofErr w:type="spellStart"/>
              <w:r w:rsidR="00D1157A">
                <w:rPr>
                  <w:rFonts w:ascii="Calibri" w:eastAsia="Calibri" w:hAnsi="Calibri" w:cs="Calibri"/>
                  <w:sz w:val="22"/>
                  <w:szCs w:val="22"/>
                </w:rPr>
                <w:t>piral</w:t>
              </w:r>
              <w:proofErr w:type="spellEnd"/>
              <w:r w:rsidR="00D1157A">
                <w:rPr>
                  <w:rFonts w:ascii="Calibri" w:eastAsia="Calibri" w:hAnsi="Calibri" w:cs="Calibri"/>
                  <w:sz w:val="22"/>
                  <w:szCs w:val="22"/>
                </w:rPr>
                <w:pgNum/>
              </w:r>
            </w:ins>
            <w:r>
              <w:rPr>
                <w:rFonts w:ascii="Calibri" w:eastAsia="Calibri" w:hAnsi="Calibri" w:cs="Calibri"/>
                <w:sz w:val="22"/>
                <w:szCs w:val="22"/>
              </w:rPr>
              <w:t xml:space="preserve"> </w:t>
            </w:r>
            <w:proofErr w:type="spellStart"/>
            <w:r>
              <w:rPr>
                <w:rFonts w:ascii="Calibri" w:eastAsia="Calibri" w:hAnsi="Calibri" w:cs="Calibri"/>
                <w:sz w:val="22"/>
                <w:szCs w:val="22"/>
              </w:rPr>
              <w:t>vertrouw</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erop</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dat</w:t>
            </w:r>
            <w:proofErr w:type="spellEnd"/>
            <w:r>
              <w:rPr>
                <w:rFonts w:ascii="Calibri" w:eastAsia="Calibri" w:hAnsi="Calibri" w:cs="Calibri"/>
                <w:sz w:val="22"/>
                <w:szCs w:val="22"/>
              </w:rPr>
              <w:t xml:space="preserve"> je team </w:t>
            </w:r>
            <w:proofErr w:type="spellStart"/>
            <w:r>
              <w:rPr>
                <w:rFonts w:ascii="Calibri" w:eastAsia="Calibri" w:hAnsi="Calibri" w:cs="Calibri"/>
                <w:sz w:val="22"/>
                <w:szCs w:val="22"/>
              </w:rPr>
              <w:t>deze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uitdaging</w:t>
            </w:r>
            <w:proofErr w:type="spellEnd"/>
            <w:r>
              <w:rPr>
                <w:rFonts w:ascii="Calibri" w:eastAsia="Calibri" w:hAnsi="Calibri" w:cs="Calibri"/>
                <w:sz w:val="22"/>
                <w:szCs w:val="22"/>
              </w:rPr>
              <w:t xml:space="preserve"> met </w:t>
            </w:r>
            <w:proofErr w:type="spellStart"/>
            <w:r>
              <w:rPr>
                <w:rFonts w:ascii="Calibri" w:eastAsia="Calibri" w:hAnsi="Calibri" w:cs="Calibri"/>
                <w:sz w:val="22"/>
                <w:szCs w:val="22"/>
              </w:rPr>
              <w:t>kalmte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gratie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aankan</w:t>
            </w:r>
            <w:proofErr w:type="spellEnd"/>
            <w:r>
              <w:rPr>
                <w:rFonts w:ascii="Calibri" w:eastAsia="Calibri" w:hAnsi="Calibri" w:cs="Calibri"/>
                <w:sz w:val="22"/>
                <w:szCs w:val="22"/>
              </w:rPr>
              <w:t>.</w:t>
            </w:r>
          </w:p>
          <w:p w14:paraId="7B463804" w14:textId="77777777" w:rsidR="00B464B2" w:rsidRDefault="00B464B2">
            <w:pPr>
              <w:rPr>
                <w:rFonts w:ascii="Calibri" w:eastAsia="Calibri" w:hAnsi="Calibri" w:cs="Calibri"/>
                <w:sz w:val="22"/>
                <w:szCs w:val="22"/>
              </w:rPr>
            </w:pPr>
          </w:p>
          <w:p w14:paraId="4FDFEFC8" w14:textId="420BFC10" w:rsidR="00B464B2" w:rsidRDefault="00000000">
            <w:pPr>
              <w:rPr>
                <w:rFonts w:ascii="Calibri" w:eastAsia="Calibri" w:hAnsi="Calibri" w:cs="Calibri"/>
                <w:sz w:val="22"/>
                <w:szCs w:val="22"/>
              </w:rPr>
            </w:pPr>
            <w:r>
              <w:rPr>
                <w:rFonts w:ascii="Calibri" w:eastAsia="Calibri" w:hAnsi="Calibri" w:cs="Calibri"/>
                <w:sz w:val="22"/>
                <w:szCs w:val="22"/>
              </w:rPr>
              <w:lastRenderedPageBreak/>
              <w:t xml:space="preserve">Als het </w:t>
            </w:r>
            <w:proofErr w:type="spellStart"/>
            <w:r>
              <w:rPr>
                <w:rFonts w:ascii="Calibri" w:eastAsia="Calibri" w:hAnsi="Calibri" w:cs="Calibri"/>
                <w:sz w:val="22"/>
                <w:szCs w:val="22"/>
              </w:rPr>
              <w:t>startsignaal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klinkt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kunnen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eerste</w:t>
            </w:r>
            <w:proofErr w:type="spellEnd"/>
            <w:r>
              <w:rPr>
                <w:rFonts w:ascii="Calibri" w:eastAsia="Calibri" w:hAnsi="Calibri" w:cs="Calibri"/>
                <w:sz w:val="22"/>
                <w:szCs w:val="22"/>
              </w:rPr>
              <w:t xml:space="preserve"> twee </w:t>
            </w:r>
            <w:proofErr w:type="spellStart"/>
            <w:r>
              <w:rPr>
                <w:rFonts w:ascii="Calibri" w:eastAsia="Calibri" w:hAnsi="Calibri" w:cs="Calibri"/>
                <w:sz w:val="22"/>
                <w:szCs w:val="22"/>
              </w:rPr>
              <w:t>spelers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naar</w:t>
            </w:r>
            <w:proofErr w:type="spellEnd"/>
            <w:r>
              <w:rPr>
                <w:rFonts w:ascii="Calibri" w:eastAsia="Calibri" w:hAnsi="Calibri" w:cs="Calibri"/>
                <w:sz w:val="22"/>
                <w:szCs w:val="22"/>
              </w:rPr>
              <w:t xml:space="preserve"> de </w:t>
            </w:r>
            <w:del w:id="23" w:author="Kirsten" w:date="2023-07-11T19:17:00Z">
              <w:r w:rsidDel="00D1157A">
                <w:rPr>
                  <w:rFonts w:ascii="Calibri" w:eastAsia="Calibri" w:hAnsi="Calibri" w:cs="Calibri"/>
                  <w:sz w:val="22"/>
                  <w:szCs w:val="22"/>
                </w:rPr>
                <w:delText>spiraal</w:delText>
              </w:r>
            </w:del>
            <w:ins w:id="24" w:author="Kirsten" w:date="2023-07-11T19:17:00Z">
              <w:r w:rsidR="00D1157A">
                <w:rPr>
                  <w:rFonts w:ascii="Calibri" w:eastAsia="Calibri" w:hAnsi="Calibri" w:cs="Calibri"/>
                  <w:sz w:val="22"/>
                  <w:szCs w:val="22"/>
                </w:rPr>
                <w:pgNum/>
              </w:r>
              <w:proofErr w:type="spellStart"/>
              <w:r w:rsidR="00D1157A">
                <w:rPr>
                  <w:rFonts w:ascii="Calibri" w:eastAsia="Calibri" w:hAnsi="Calibri" w:cs="Calibri"/>
                  <w:sz w:val="22"/>
                  <w:szCs w:val="22"/>
                </w:rPr>
                <w:t>piral</w:t>
              </w:r>
            </w:ins>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allebei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kant</w:t>
            </w:r>
            <w:proofErr w:type="spellEnd"/>
            <w:r>
              <w:rPr>
                <w:rFonts w:ascii="Calibri" w:eastAsia="Calibri" w:hAnsi="Calibri" w:cs="Calibri"/>
                <w:sz w:val="22"/>
                <w:szCs w:val="22"/>
              </w:rPr>
              <w:t xml:space="preserve"> van de </w:t>
            </w:r>
            <w:proofErr w:type="spellStart"/>
            <w:r>
              <w:rPr>
                <w:rFonts w:ascii="Calibri" w:eastAsia="Calibri" w:hAnsi="Calibri" w:cs="Calibri"/>
                <w:sz w:val="22"/>
                <w:szCs w:val="22"/>
              </w:rPr>
              <w:t>metalen</w:t>
            </w:r>
            <w:proofErr w:type="spellEnd"/>
            <w:r>
              <w:rPr>
                <w:rFonts w:ascii="Calibri" w:eastAsia="Calibri" w:hAnsi="Calibri" w:cs="Calibri"/>
                <w:sz w:val="22"/>
                <w:szCs w:val="22"/>
              </w:rPr>
              <w:t xml:space="preserve"> ring </w:t>
            </w:r>
            <w:proofErr w:type="spellStart"/>
            <w:r>
              <w:rPr>
                <w:rFonts w:ascii="Calibri" w:eastAsia="Calibri" w:hAnsi="Calibri" w:cs="Calibri"/>
                <w:sz w:val="22"/>
                <w:szCs w:val="22"/>
              </w:rPr>
              <w:t>pakken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proberen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bij</w:t>
            </w:r>
            <w:proofErr w:type="spellEnd"/>
            <w:r>
              <w:rPr>
                <w:rFonts w:ascii="Calibri" w:eastAsia="Calibri" w:hAnsi="Calibri" w:cs="Calibri"/>
                <w:sz w:val="22"/>
                <w:szCs w:val="22"/>
              </w:rPr>
              <w:t xml:space="preserve"> het </w:t>
            </w:r>
            <w:proofErr w:type="spellStart"/>
            <w:r>
              <w:rPr>
                <w:rFonts w:ascii="Calibri" w:eastAsia="Calibri" w:hAnsi="Calibri" w:cs="Calibri"/>
                <w:sz w:val="22"/>
                <w:szCs w:val="22"/>
              </w:rPr>
              <w:t>eerste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controlepunt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komen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zonder</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buis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raken</w:t>
            </w:r>
            <w:proofErr w:type="spellEnd"/>
            <w:r>
              <w:rPr>
                <w:rFonts w:ascii="Calibri" w:eastAsia="Calibri" w:hAnsi="Calibri" w:cs="Calibri"/>
                <w:sz w:val="22"/>
                <w:szCs w:val="22"/>
              </w:rPr>
              <w:t xml:space="preserve">. Als de twee </w:t>
            </w:r>
            <w:proofErr w:type="spellStart"/>
            <w:r>
              <w:rPr>
                <w:rFonts w:ascii="Calibri" w:eastAsia="Calibri" w:hAnsi="Calibri" w:cs="Calibri"/>
                <w:sz w:val="22"/>
                <w:szCs w:val="22"/>
              </w:rPr>
              <w:t>spelers</w:t>
            </w:r>
            <w:proofErr w:type="spellEnd"/>
            <w:r>
              <w:rPr>
                <w:rFonts w:ascii="Calibri" w:eastAsia="Calibri" w:hAnsi="Calibri" w:cs="Calibri"/>
                <w:sz w:val="22"/>
                <w:szCs w:val="22"/>
              </w:rPr>
              <w:t xml:space="preserve"> </w:t>
            </w:r>
            <w:proofErr w:type="spellStart"/>
            <w:ins w:id="25" w:author="Kirsten" w:date="2023-07-11T19:17:00Z">
              <w:r w:rsidR="00D1157A">
                <w:rPr>
                  <w:rFonts w:ascii="Calibri" w:eastAsia="Calibri" w:hAnsi="Calibri" w:cs="Calibri"/>
                  <w:sz w:val="22"/>
                  <w:szCs w:val="22"/>
                </w:rPr>
                <w:t>ee</w:t>
              </w:r>
            </w:ins>
            <w:del w:id="26" w:author="Kirsten" w:date="2023-07-11T19:17:00Z">
              <w:r w:rsidDel="00D1157A">
                <w:rPr>
                  <w:rFonts w:ascii="Calibri" w:eastAsia="Calibri" w:hAnsi="Calibri" w:cs="Calibri"/>
                  <w:sz w:val="22"/>
                  <w:szCs w:val="22"/>
                </w:rPr>
                <w:delText>éé</w:delText>
              </w:r>
            </w:del>
            <w:r>
              <w:rPr>
                <w:rFonts w:ascii="Calibri" w:eastAsia="Calibri" w:hAnsi="Calibri" w:cs="Calibri"/>
                <w:sz w:val="22"/>
                <w:szCs w:val="22"/>
              </w:rPr>
              <w:t>n</w:t>
            </w:r>
            <w:proofErr w:type="spellEnd"/>
            <w:r>
              <w:rPr>
                <w:rFonts w:ascii="Calibri" w:eastAsia="Calibri" w:hAnsi="Calibri" w:cs="Calibri"/>
                <w:sz w:val="22"/>
                <w:szCs w:val="22"/>
              </w:rPr>
              <w:t xml:space="preserve"> checkpoint </w:t>
            </w:r>
            <w:proofErr w:type="spellStart"/>
            <w:r>
              <w:rPr>
                <w:rFonts w:ascii="Calibri" w:eastAsia="Calibri" w:hAnsi="Calibri" w:cs="Calibri"/>
                <w:sz w:val="22"/>
                <w:szCs w:val="22"/>
              </w:rPr>
              <w:t>hebben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bereikt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gaan</w:t>
            </w:r>
            <w:proofErr w:type="spellEnd"/>
            <w:r>
              <w:rPr>
                <w:rFonts w:ascii="Calibri" w:eastAsia="Calibri" w:hAnsi="Calibri" w:cs="Calibri"/>
                <w:sz w:val="22"/>
                <w:szCs w:val="22"/>
              </w:rPr>
              <w:t xml:space="preserve"> ze </w:t>
            </w:r>
            <w:proofErr w:type="spellStart"/>
            <w:r>
              <w:rPr>
                <w:rFonts w:ascii="Calibri" w:eastAsia="Calibri" w:hAnsi="Calibri" w:cs="Calibri"/>
                <w:sz w:val="22"/>
                <w:szCs w:val="22"/>
              </w:rPr>
              <w:t>terug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komen</w:t>
            </w:r>
            <w:proofErr w:type="spellEnd"/>
            <w:r>
              <w:rPr>
                <w:rFonts w:ascii="Calibri" w:eastAsia="Calibri" w:hAnsi="Calibri" w:cs="Calibri"/>
                <w:sz w:val="22"/>
                <w:szCs w:val="22"/>
              </w:rPr>
              <w:t xml:space="preserve"> er twee </w:t>
            </w:r>
            <w:proofErr w:type="spellStart"/>
            <w:r>
              <w:rPr>
                <w:rFonts w:ascii="Calibri" w:eastAsia="Calibri" w:hAnsi="Calibri" w:cs="Calibri"/>
                <w:sz w:val="22"/>
                <w:szCs w:val="22"/>
              </w:rPr>
              <w:t>nieuwe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spelers</w:t>
            </w:r>
            <w:proofErr w:type="spellEnd"/>
            <w:r>
              <w:rPr>
                <w:rFonts w:ascii="Calibri" w:eastAsia="Calibri" w:hAnsi="Calibri" w:cs="Calibri"/>
                <w:sz w:val="22"/>
                <w:szCs w:val="22"/>
              </w:rPr>
              <w:t xml:space="preserve"> in het </w:t>
            </w:r>
            <w:proofErr w:type="spellStart"/>
            <w:r>
              <w:rPr>
                <w:rFonts w:ascii="Calibri" w:eastAsia="Calibri" w:hAnsi="Calibri" w:cs="Calibri"/>
                <w:sz w:val="22"/>
                <w:szCs w:val="22"/>
              </w:rPr>
              <w:t>spel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gaat</w:t>
            </w:r>
            <w:proofErr w:type="spellEnd"/>
            <w:r>
              <w:rPr>
                <w:rFonts w:ascii="Calibri" w:eastAsia="Calibri" w:hAnsi="Calibri" w:cs="Calibri"/>
                <w:sz w:val="22"/>
                <w:szCs w:val="22"/>
              </w:rPr>
              <w:t xml:space="preserve"> zo door tot ze het </w:t>
            </w:r>
            <w:proofErr w:type="spellStart"/>
            <w:r>
              <w:rPr>
                <w:rFonts w:ascii="Calibri" w:eastAsia="Calibri" w:hAnsi="Calibri" w:cs="Calibri"/>
                <w:sz w:val="22"/>
                <w:szCs w:val="22"/>
              </w:rPr>
              <w:t>doelpunt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bereiken</w:t>
            </w:r>
            <w:proofErr w:type="spellEnd"/>
            <w:r>
              <w:rPr>
                <w:rFonts w:ascii="Calibri" w:eastAsia="Calibri" w:hAnsi="Calibri" w:cs="Calibri"/>
                <w:sz w:val="22"/>
                <w:szCs w:val="22"/>
              </w:rPr>
              <w:t xml:space="preserve">. Als twee </w:t>
            </w:r>
            <w:proofErr w:type="spellStart"/>
            <w:r>
              <w:rPr>
                <w:rFonts w:ascii="Calibri" w:eastAsia="Calibri" w:hAnsi="Calibri" w:cs="Calibri"/>
                <w:sz w:val="22"/>
                <w:szCs w:val="22"/>
              </w:rPr>
              <w:t>spelers</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spiraal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aanraken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horen</w:t>
            </w:r>
            <w:proofErr w:type="spellEnd"/>
            <w:r>
              <w:rPr>
                <w:rFonts w:ascii="Calibri" w:eastAsia="Calibri" w:hAnsi="Calibri" w:cs="Calibri"/>
                <w:sz w:val="22"/>
                <w:szCs w:val="22"/>
              </w:rPr>
              <w:t xml:space="preserve"> ze </w:t>
            </w:r>
            <w:proofErr w:type="spellStart"/>
            <w:r>
              <w:rPr>
                <w:rFonts w:ascii="Calibri" w:eastAsia="Calibri" w:hAnsi="Calibri" w:cs="Calibri"/>
                <w:sz w:val="22"/>
                <w:szCs w:val="22"/>
              </w:rPr>
              <w:t>een</w:t>
            </w:r>
            <w:proofErr w:type="spellEnd"/>
            <w:r>
              <w:rPr>
                <w:rFonts w:ascii="Calibri" w:eastAsia="Calibri" w:hAnsi="Calibri" w:cs="Calibri"/>
                <w:sz w:val="22"/>
                <w:szCs w:val="22"/>
              </w:rPr>
              <w:t xml:space="preserve"> alarm </w:t>
            </w:r>
            <w:proofErr w:type="spellStart"/>
            <w:r>
              <w:rPr>
                <w:rFonts w:ascii="Calibri" w:eastAsia="Calibri" w:hAnsi="Calibri" w:cs="Calibri"/>
                <w:sz w:val="22"/>
                <w:szCs w:val="22"/>
              </w:rPr>
              <w:t>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moeten</w:t>
            </w:r>
            <w:proofErr w:type="spellEnd"/>
            <w:r>
              <w:rPr>
                <w:rFonts w:ascii="Calibri" w:eastAsia="Calibri" w:hAnsi="Calibri" w:cs="Calibri"/>
                <w:sz w:val="22"/>
                <w:szCs w:val="22"/>
              </w:rPr>
              <w:t xml:space="preserve"> ze </w:t>
            </w:r>
            <w:proofErr w:type="spellStart"/>
            <w:r>
              <w:rPr>
                <w:rFonts w:ascii="Calibri" w:eastAsia="Calibri" w:hAnsi="Calibri" w:cs="Calibri"/>
                <w:sz w:val="22"/>
                <w:szCs w:val="22"/>
              </w:rPr>
              <w:t>wisselen</w:t>
            </w:r>
            <w:proofErr w:type="spellEnd"/>
            <w:r>
              <w:rPr>
                <w:rFonts w:ascii="Calibri" w:eastAsia="Calibri" w:hAnsi="Calibri" w:cs="Calibri"/>
                <w:sz w:val="22"/>
                <w:szCs w:val="22"/>
              </w:rPr>
              <w:t xml:space="preserve"> met de </w:t>
            </w:r>
            <w:proofErr w:type="spellStart"/>
            <w:r>
              <w:rPr>
                <w:rFonts w:ascii="Calibri" w:eastAsia="Calibri" w:hAnsi="Calibri" w:cs="Calibri"/>
                <w:sz w:val="22"/>
                <w:szCs w:val="22"/>
              </w:rPr>
              <w:t>volgende</w:t>
            </w:r>
            <w:proofErr w:type="spellEnd"/>
            <w:r>
              <w:rPr>
                <w:rFonts w:ascii="Calibri" w:eastAsia="Calibri" w:hAnsi="Calibri" w:cs="Calibri"/>
                <w:sz w:val="22"/>
                <w:szCs w:val="22"/>
              </w:rPr>
              <w:t xml:space="preserve"> twee </w:t>
            </w:r>
            <w:proofErr w:type="spellStart"/>
            <w:r>
              <w:rPr>
                <w:rFonts w:ascii="Calibri" w:eastAsia="Calibri" w:hAnsi="Calibri" w:cs="Calibri"/>
                <w:sz w:val="22"/>
                <w:szCs w:val="22"/>
              </w:rPr>
              <w:t>spelers</w:t>
            </w:r>
            <w:proofErr w:type="spellEnd"/>
            <w:r>
              <w:rPr>
                <w:rFonts w:ascii="Calibri" w:eastAsia="Calibri" w:hAnsi="Calibri" w:cs="Calibri"/>
                <w:sz w:val="22"/>
                <w:szCs w:val="22"/>
              </w:rPr>
              <w:t xml:space="preserve"> die </w:t>
            </w:r>
            <w:proofErr w:type="spellStart"/>
            <w:r>
              <w:rPr>
                <w:rFonts w:ascii="Calibri" w:eastAsia="Calibri" w:hAnsi="Calibri" w:cs="Calibri"/>
                <w:sz w:val="22"/>
                <w:szCs w:val="22"/>
              </w:rPr>
              <w:t>vanaf</w:t>
            </w:r>
            <w:proofErr w:type="spellEnd"/>
            <w:r>
              <w:rPr>
                <w:rFonts w:ascii="Calibri" w:eastAsia="Calibri" w:hAnsi="Calibri" w:cs="Calibri"/>
                <w:sz w:val="22"/>
                <w:szCs w:val="22"/>
              </w:rPr>
              <w:t xml:space="preserve"> het </w:t>
            </w:r>
            <w:proofErr w:type="spellStart"/>
            <w:r>
              <w:rPr>
                <w:rFonts w:ascii="Calibri" w:eastAsia="Calibri" w:hAnsi="Calibri" w:cs="Calibri"/>
                <w:sz w:val="22"/>
                <w:szCs w:val="22"/>
              </w:rPr>
              <w:t>laatste</w:t>
            </w:r>
            <w:proofErr w:type="spellEnd"/>
            <w:r>
              <w:rPr>
                <w:rFonts w:ascii="Calibri" w:eastAsia="Calibri" w:hAnsi="Calibri" w:cs="Calibri"/>
                <w:sz w:val="22"/>
                <w:szCs w:val="22"/>
              </w:rPr>
              <w:t xml:space="preserve"> checkpoint </w:t>
            </w:r>
            <w:proofErr w:type="spellStart"/>
            <w:r>
              <w:rPr>
                <w:rFonts w:ascii="Calibri" w:eastAsia="Calibri" w:hAnsi="Calibri" w:cs="Calibri"/>
                <w:sz w:val="22"/>
                <w:szCs w:val="22"/>
              </w:rPr>
              <w:t>beginnen</w:t>
            </w:r>
            <w:proofErr w:type="spellEnd"/>
            <w:r>
              <w:rPr>
                <w:rFonts w:ascii="Calibri" w:eastAsia="Calibri" w:hAnsi="Calibri" w:cs="Calibri"/>
                <w:sz w:val="22"/>
                <w:szCs w:val="22"/>
              </w:rPr>
              <w:t xml:space="preserve">. Je </w:t>
            </w:r>
            <w:proofErr w:type="spellStart"/>
            <w:r>
              <w:rPr>
                <w:rFonts w:ascii="Calibri" w:eastAsia="Calibri" w:hAnsi="Calibri" w:cs="Calibri"/>
                <w:sz w:val="22"/>
                <w:szCs w:val="22"/>
              </w:rPr>
              <w:t>gaat</w:t>
            </w:r>
            <w:proofErr w:type="spellEnd"/>
            <w:r>
              <w:rPr>
                <w:rFonts w:ascii="Calibri" w:eastAsia="Calibri" w:hAnsi="Calibri" w:cs="Calibri"/>
                <w:sz w:val="22"/>
                <w:szCs w:val="22"/>
              </w:rPr>
              <w:t xml:space="preserve"> door tot je het </w:t>
            </w:r>
            <w:proofErr w:type="spellStart"/>
            <w:r>
              <w:rPr>
                <w:rFonts w:ascii="Calibri" w:eastAsia="Calibri" w:hAnsi="Calibri" w:cs="Calibri"/>
                <w:sz w:val="22"/>
                <w:szCs w:val="22"/>
              </w:rPr>
              <w:t>einde</w:t>
            </w:r>
            <w:proofErr w:type="spellEnd"/>
            <w:r>
              <w:rPr>
                <w:rFonts w:ascii="Calibri" w:eastAsia="Calibri" w:hAnsi="Calibri" w:cs="Calibri"/>
                <w:sz w:val="22"/>
                <w:szCs w:val="22"/>
              </w:rPr>
              <w:t xml:space="preserve"> van de </w:t>
            </w:r>
            <w:proofErr w:type="spellStart"/>
            <w:r>
              <w:rPr>
                <w:rFonts w:ascii="Calibri" w:eastAsia="Calibri" w:hAnsi="Calibri" w:cs="Calibri"/>
                <w:sz w:val="22"/>
                <w:szCs w:val="22"/>
              </w:rPr>
              <w:t>spiraal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bereikt</w:t>
            </w:r>
            <w:proofErr w:type="spellEnd"/>
            <w:r>
              <w:rPr>
                <w:rFonts w:ascii="Calibri" w:eastAsia="Calibri" w:hAnsi="Calibri" w:cs="Calibri"/>
                <w:sz w:val="22"/>
                <w:szCs w:val="22"/>
              </w:rPr>
              <w:t xml:space="preserve">. Het team </w:t>
            </w:r>
            <w:proofErr w:type="spellStart"/>
            <w:r>
              <w:rPr>
                <w:rFonts w:ascii="Calibri" w:eastAsia="Calibri" w:hAnsi="Calibri" w:cs="Calibri"/>
                <w:sz w:val="22"/>
                <w:szCs w:val="22"/>
              </w:rPr>
              <w:t>dat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als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eerste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klaar</w:t>
            </w:r>
            <w:proofErr w:type="spellEnd"/>
            <w:r>
              <w:rPr>
                <w:rFonts w:ascii="Calibri" w:eastAsia="Calibri" w:hAnsi="Calibri" w:cs="Calibri"/>
                <w:sz w:val="22"/>
                <w:szCs w:val="22"/>
              </w:rPr>
              <w:t xml:space="preserve"> is, </w:t>
            </w:r>
            <w:proofErr w:type="spellStart"/>
            <w:r>
              <w:rPr>
                <w:rFonts w:ascii="Calibri" w:eastAsia="Calibri" w:hAnsi="Calibri" w:cs="Calibri"/>
                <w:sz w:val="22"/>
                <w:szCs w:val="22"/>
              </w:rPr>
              <w:t>wint</w:t>
            </w:r>
            <w:proofErr w:type="spellEnd"/>
            <w:r>
              <w:rPr>
                <w:rFonts w:ascii="Calibri" w:eastAsia="Calibri" w:hAnsi="Calibri" w:cs="Calibri"/>
                <w:sz w:val="22"/>
                <w:szCs w:val="22"/>
              </w:rPr>
              <w:t>.</w:t>
            </w:r>
          </w:p>
          <w:p w14:paraId="5CFEAF16" w14:textId="77777777" w:rsidR="00B464B2" w:rsidRDefault="00B464B2">
            <w:pPr>
              <w:rPr>
                <w:rFonts w:ascii="Calibri" w:eastAsia="Calibri" w:hAnsi="Calibri" w:cs="Calibri"/>
                <w:sz w:val="22"/>
                <w:szCs w:val="22"/>
              </w:rPr>
            </w:pPr>
          </w:p>
          <w:p w14:paraId="318FBA42" w14:textId="77777777" w:rsidR="00B464B2" w:rsidRDefault="00000000">
            <w:pPr>
              <w:numPr>
                <w:ilvl w:val="0"/>
                <w:numId w:val="5"/>
              </w:numPr>
              <w:pBdr>
                <w:top w:val="nil"/>
                <w:left w:val="nil"/>
                <w:bottom w:val="nil"/>
                <w:right w:val="nil"/>
                <w:between w:val="nil"/>
              </w:pBdr>
              <w:spacing w:after="160" w:line="259" w:lineRule="auto"/>
              <w:rPr>
                <w:color w:val="000000"/>
                <w:sz w:val="22"/>
                <w:szCs w:val="22"/>
              </w:rPr>
            </w:pPr>
            <w:r>
              <w:rPr>
                <w:rFonts w:ascii="Calibri" w:eastAsia="Calibri" w:hAnsi="Calibri" w:cs="Calibri"/>
                <w:color w:val="000000"/>
                <w:sz w:val="22"/>
                <w:szCs w:val="22"/>
              </w:rPr>
              <w:t xml:space="preserve">30-50 </w:t>
            </w:r>
            <w:proofErr w:type="spellStart"/>
            <w:r>
              <w:rPr>
                <w:rFonts w:ascii="Calibri" w:eastAsia="Calibri" w:hAnsi="Calibri" w:cs="Calibri"/>
                <w:color w:val="000000"/>
                <w:sz w:val="22"/>
                <w:szCs w:val="22"/>
              </w:rPr>
              <w:t>teamleden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nemen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deel</w:t>
            </w:r>
            <w:proofErr w:type="spellEnd"/>
            <w:r>
              <w:rPr>
                <w:rFonts w:ascii="Calibri" w:eastAsia="Calibri" w:hAnsi="Calibri" w:cs="Calibri"/>
                <w:color w:val="000000"/>
                <w:sz w:val="22"/>
                <w:szCs w:val="22"/>
              </w:rPr>
              <w:t xml:space="preserve"> (in 15-25 </w:t>
            </w:r>
            <w:proofErr w:type="spellStart"/>
            <w:r>
              <w:rPr>
                <w:rFonts w:ascii="Calibri" w:eastAsia="Calibri" w:hAnsi="Calibri" w:cs="Calibri"/>
                <w:color w:val="000000"/>
                <w:sz w:val="22"/>
                <w:szCs w:val="22"/>
              </w:rPr>
              <w:t>tweetallen</w:t>
            </w:r>
            <w:proofErr w:type="spellEnd"/>
            <w:r>
              <w:rPr>
                <w:rFonts w:ascii="Calibri" w:eastAsia="Calibri" w:hAnsi="Calibri" w:cs="Calibri"/>
                <w:color w:val="000000"/>
                <w:sz w:val="22"/>
                <w:szCs w:val="22"/>
              </w:rPr>
              <w:t>)</w:t>
            </w:r>
          </w:p>
        </w:tc>
      </w:tr>
      <w:tr w:rsidR="00B464B2" w14:paraId="17DBA00B" w14:textId="77777777">
        <w:tc>
          <w:tcPr>
            <w:tcW w:w="4531" w:type="dxa"/>
          </w:tcPr>
          <w:p w14:paraId="1A46C90A" w14:textId="77777777" w:rsidR="00B464B2" w:rsidRDefault="00000000">
            <w:pPr>
              <w:pBdr>
                <w:top w:val="nil"/>
                <w:left w:val="nil"/>
                <w:bottom w:val="nil"/>
                <w:right w:val="nil"/>
                <w:between w:val="nil"/>
              </w:pBdr>
              <w:rPr>
                <w:rFonts w:ascii="Calibri" w:eastAsia="Calibri" w:hAnsi="Calibri" w:cs="Calibri"/>
                <w:color w:val="000000"/>
                <w:sz w:val="22"/>
                <w:szCs w:val="22"/>
                <w:highlight w:val="white"/>
              </w:rPr>
            </w:pPr>
            <w:r>
              <w:rPr>
                <w:rFonts w:ascii="Calibri" w:eastAsia="Calibri" w:hAnsi="Calibri" w:cs="Calibri"/>
                <w:color w:val="000000"/>
                <w:sz w:val="22"/>
                <w:szCs w:val="22"/>
              </w:rPr>
              <w:lastRenderedPageBreak/>
              <w:t xml:space="preserve">Mine Field for logical thinking: </w:t>
            </w:r>
            <w:r>
              <w:rPr>
                <w:rFonts w:ascii="Calibri" w:eastAsia="Calibri" w:hAnsi="Calibri" w:cs="Calibri"/>
                <w:color w:val="000000"/>
                <w:sz w:val="22"/>
                <w:szCs w:val="22"/>
                <w:highlight w:val="white"/>
              </w:rPr>
              <w:t xml:space="preserve">Your team is faced with a difficult situation where they need to cross to the other side while being cautious of wild animals that have escaped. The goal is to reach their destination without being attacked by these animals. </w:t>
            </w:r>
          </w:p>
          <w:p w14:paraId="289B339D" w14:textId="77777777" w:rsidR="00B464B2" w:rsidRDefault="00B464B2">
            <w:pPr>
              <w:pBdr>
                <w:top w:val="nil"/>
                <w:left w:val="nil"/>
                <w:bottom w:val="nil"/>
                <w:right w:val="nil"/>
                <w:between w:val="nil"/>
              </w:pBdr>
              <w:ind w:left="720"/>
              <w:rPr>
                <w:rFonts w:ascii="Calibri" w:eastAsia="Calibri" w:hAnsi="Calibri" w:cs="Calibri"/>
                <w:color w:val="000000"/>
                <w:sz w:val="22"/>
                <w:szCs w:val="22"/>
                <w:highlight w:val="white"/>
              </w:rPr>
            </w:pPr>
          </w:p>
          <w:p w14:paraId="6517E39A" w14:textId="77777777" w:rsidR="00B464B2"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This game will take place in a big field with small sections. Each team has two captains on the sidelines guiding the player without using phones or any other aid. Player one starts and tries to go through the field without stepping in a wrong box. To know if you're in a right or wrong box, you use the beeper in each box. When the beeper gives the alarm signal, you're in the wrong box and you have to switch the player for a new player. Each player checks each box, even though it is 100% certain it is not a mine. The captains help with remembering the right pathway. You go on until you've reached the finish and then your time will stop. </w:t>
            </w:r>
          </w:p>
          <w:p w14:paraId="6083756B" w14:textId="77777777" w:rsidR="00B464B2" w:rsidRDefault="00B464B2">
            <w:pPr>
              <w:pBdr>
                <w:top w:val="nil"/>
                <w:left w:val="nil"/>
                <w:bottom w:val="nil"/>
                <w:right w:val="nil"/>
                <w:between w:val="nil"/>
              </w:pBdr>
              <w:ind w:left="720"/>
              <w:rPr>
                <w:rFonts w:ascii="Calibri" w:eastAsia="Calibri" w:hAnsi="Calibri" w:cs="Calibri"/>
                <w:color w:val="000000"/>
                <w:sz w:val="22"/>
                <w:szCs w:val="22"/>
              </w:rPr>
            </w:pPr>
          </w:p>
          <w:p w14:paraId="2E3C67FC" w14:textId="77777777" w:rsidR="00B464B2" w:rsidRDefault="00000000">
            <w:pPr>
              <w:numPr>
                <w:ilvl w:val="0"/>
                <w:numId w:val="7"/>
              </w:numPr>
              <w:pBdr>
                <w:top w:val="nil"/>
                <w:left w:val="nil"/>
                <w:bottom w:val="nil"/>
                <w:right w:val="nil"/>
                <w:between w:val="nil"/>
              </w:pBdr>
              <w:rPr>
                <w:color w:val="000000"/>
              </w:rPr>
            </w:pPr>
            <w:r>
              <w:rPr>
                <w:rFonts w:ascii="Calibri" w:eastAsia="Calibri" w:hAnsi="Calibri" w:cs="Calibri"/>
                <w:color w:val="000000"/>
              </w:rPr>
              <w:t>Approx. 30 team members participate</w:t>
            </w:r>
          </w:p>
          <w:p w14:paraId="5E6DE76A" w14:textId="77777777" w:rsidR="00B464B2" w:rsidRDefault="00000000">
            <w:pPr>
              <w:numPr>
                <w:ilvl w:val="0"/>
                <w:numId w:val="7"/>
              </w:numPr>
              <w:pBdr>
                <w:top w:val="nil"/>
                <w:left w:val="nil"/>
                <w:bottom w:val="nil"/>
                <w:right w:val="nil"/>
                <w:between w:val="nil"/>
              </w:pBdr>
              <w:rPr>
                <w:color w:val="000000"/>
              </w:rPr>
            </w:pPr>
            <w:r>
              <w:rPr>
                <w:rFonts w:ascii="Calibri" w:eastAsia="Calibri" w:hAnsi="Calibri" w:cs="Calibri"/>
                <w:color w:val="000000"/>
              </w:rPr>
              <w:t>Only 1 person at a time is allowed on the course</w:t>
            </w:r>
          </w:p>
          <w:p w14:paraId="3953C88A" w14:textId="77777777" w:rsidR="00B464B2" w:rsidRDefault="00000000">
            <w:pPr>
              <w:numPr>
                <w:ilvl w:val="0"/>
                <w:numId w:val="7"/>
              </w:numPr>
              <w:pBdr>
                <w:top w:val="nil"/>
                <w:left w:val="nil"/>
                <w:bottom w:val="nil"/>
                <w:right w:val="nil"/>
                <w:between w:val="nil"/>
              </w:pBdr>
              <w:rPr>
                <w:color w:val="000000"/>
              </w:rPr>
            </w:pPr>
            <w:r>
              <w:rPr>
                <w:rFonts w:ascii="Calibri" w:eastAsia="Calibri" w:hAnsi="Calibri" w:cs="Calibri"/>
                <w:color w:val="000000"/>
              </w:rPr>
              <w:t>2 team captains guide the participants through the course</w:t>
            </w:r>
          </w:p>
          <w:p w14:paraId="5E4139B6" w14:textId="77777777" w:rsidR="00B464B2" w:rsidRDefault="00000000">
            <w:pPr>
              <w:numPr>
                <w:ilvl w:val="0"/>
                <w:numId w:val="7"/>
              </w:numPr>
              <w:pBdr>
                <w:top w:val="nil"/>
                <w:left w:val="nil"/>
                <w:bottom w:val="nil"/>
                <w:right w:val="nil"/>
                <w:between w:val="nil"/>
              </w:pBdr>
              <w:rPr>
                <w:color w:val="000000"/>
              </w:rPr>
            </w:pPr>
            <w:r>
              <w:rPr>
                <w:rFonts w:ascii="Calibri" w:eastAsia="Calibri" w:hAnsi="Calibri" w:cs="Calibri"/>
                <w:color w:val="000000"/>
              </w:rPr>
              <w:t>Team captains may not use tools to remember the route</w:t>
            </w:r>
          </w:p>
          <w:p w14:paraId="074FE452" w14:textId="77777777" w:rsidR="00B464B2" w:rsidRDefault="00B464B2"/>
        </w:tc>
        <w:tc>
          <w:tcPr>
            <w:tcW w:w="4531" w:type="dxa"/>
          </w:tcPr>
          <w:p w14:paraId="1EF6D22B" w14:textId="2C14632E" w:rsidR="00B464B2" w:rsidRDefault="00000000">
            <w:pPr>
              <w:rPr>
                <w:rFonts w:ascii="Calibri" w:eastAsia="Calibri" w:hAnsi="Calibri" w:cs="Calibri"/>
                <w:sz w:val="22"/>
                <w:szCs w:val="22"/>
              </w:rPr>
            </w:pPr>
            <w:proofErr w:type="spellStart"/>
            <w:r>
              <w:rPr>
                <w:rFonts w:ascii="Calibri" w:eastAsia="Calibri" w:hAnsi="Calibri" w:cs="Calibri"/>
                <w:sz w:val="22"/>
                <w:szCs w:val="22"/>
              </w:rPr>
              <w:t>Mijnenveld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voor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logisch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denken</w:t>
            </w:r>
            <w:proofErr w:type="spellEnd"/>
            <w:r>
              <w:rPr>
                <w:rFonts w:ascii="Calibri" w:eastAsia="Calibri" w:hAnsi="Calibri" w:cs="Calibri"/>
                <w:sz w:val="22"/>
                <w:szCs w:val="22"/>
              </w:rPr>
              <w:t xml:space="preserve">: Je team </w:t>
            </w:r>
            <w:proofErr w:type="spellStart"/>
            <w:r>
              <w:rPr>
                <w:rFonts w:ascii="Calibri" w:eastAsia="Calibri" w:hAnsi="Calibri" w:cs="Calibri"/>
                <w:sz w:val="22"/>
                <w:szCs w:val="22"/>
              </w:rPr>
              <w:t>wordt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geconfronteerd</w:t>
            </w:r>
            <w:proofErr w:type="spellEnd"/>
            <w:r>
              <w:rPr>
                <w:rFonts w:ascii="Calibri" w:eastAsia="Calibri" w:hAnsi="Calibri" w:cs="Calibri"/>
                <w:sz w:val="22"/>
                <w:szCs w:val="22"/>
              </w:rPr>
              <w:t xml:space="preserve"> met </w:t>
            </w:r>
            <w:proofErr w:type="spellStart"/>
            <w:r>
              <w:rPr>
                <w:rFonts w:ascii="Calibri" w:eastAsia="Calibri" w:hAnsi="Calibri" w:cs="Calibri"/>
                <w:sz w:val="22"/>
                <w:szCs w:val="22"/>
              </w:rPr>
              <w:t>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moeilijke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situatie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waarin</w:t>
            </w:r>
            <w:proofErr w:type="spellEnd"/>
            <w:r>
              <w:rPr>
                <w:rFonts w:ascii="Calibri" w:eastAsia="Calibri" w:hAnsi="Calibri" w:cs="Calibri"/>
                <w:sz w:val="22"/>
                <w:szCs w:val="22"/>
              </w:rPr>
              <w:t xml:space="preserve"> ze </w:t>
            </w:r>
            <w:proofErr w:type="spellStart"/>
            <w:r>
              <w:rPr>
                <w:rFonts w:ascii="Calibri" w:eastAsia="Calibri" w:hAnsi="Calibri" w:cs="Calibri"/>
                <w:sz w:val="22"/>
                <w:szCs w:val="22"/>
              </w:rPr>
              <w:t>moeten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oversteken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naar</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overkant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terwijl</w:t>
            </w:r>
            <w:proofErr w:type="spellEnd"/>
            <w:r>
              <w:rPr>
                <w:rFonts w:ascii="Calibri" w:eastAsia="Calibri" w:hAnsi="Calibri" w:cs="Calibri"/>
                <w:sz w:val="22"/>
                <w:szCs w:val="22"/>
              </w:rPr>
              <w:t xml:space="preserve"> ze op </w:t>
            </w:r>
            <w:proofErr w:type="spellStart"/>
            <w:r>
              <w:rPr>
                <w:rFonts w:ascii="Calibri" w:eastAsia="Calibri" w:hAnsi="Calibri" w:cs="Calibri"/>
                <w:sz w:val="22"/>
                <w:szCs w:val="22"/>
              </w:rPr>
              <w:t>hun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hoede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moeten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zijn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voor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wilde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dieren</w:t>
            </w:r>
            <w:proofErr w:type="spellEnd"/>
            <w:r>
              <w:rPr>
                <w:rFonts w:ascii="Calibri" w:eastAsia="Calibri" w:hAnsi="Calibri" w:cs="Calibri"/>
                <w:sz w:val="22"/>
                <w:szCs w:val="22"/>
              </w:rPr>
              <w:t xml:space="preserve"> die </w:t>
            </w:r>
            <w:proofErr w:type="spellStart"/>
            <w:r>
              <w:rPr>
                <w:rFonts w:ascii="Calibri" w:eastAsia="Calibri" w:hAnsi="Calibri" w:cs="Calibri"/>
                <w:sz w:val="22"/>
                <w:szCs w:val="22"/>
              </w:rPr>
              <w:t>ontsnapt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zijn</w:t>
            </w:r>
            <w:proofErr w:type="spellEnd"/>
            <w:r>
              <w:rPr>
                <w:rFonts w:ascii="Calibri" w:eastAsia="Calibri" w:hAnsi="Calibri" w:cs="Calibri"/>
                <w:sz w:val="22"/>
                <w:szCs w:val="22"/>
              </w:rPr>
              <w:t xml:space="preserve">. Het </w:t>
            </w:r>
            <w:proofErr w:type="spellStart"/>
            <w:r>
              <w:rPr>
                <w:rFonts w:ascii="Calibri" w:eastAsia="Calibri" w:hAnsi="Calibri" w:cs="Calibri"/>
                <w:sz w:val="22"/>
                <w:szCs w:val="22"/>
              </w:rPr>
              <w:t>doel</w:t>
            </w:r>
            <w:proofErr w:type="spellEnd"/>
            <w:r>
              <w:rPr>
                <w:rFonts w:ascii="Calibri" w:eastAsia="Calibri" w:hAnsi="Calibri" w:cs="Calibri"/>
                <w:sz w:val="22"/>
                <w:szCs w:val="22"/>
              </w:rPr>
              <w:t xml:space="preserve"> is om </w:t>
            </w:r>
            <w:ins w:id="27" w:author="Kirsten" w:date="2023-07-11T19:17:00Z">
              <w:r w:rsidR="00D1157A">
                <w:rPr>
                  <w:rFonts w:ascii="Calibri" w:eastAsia="Calibri" w:hAnsi="Calibri" w:cs="Calibri"/>
                  <w:sz w:val="22"/>
                  <w:szCs w:val="22"/>
                </w:rPr>
                <w:t>de</w:t>
              </w:r>
            </w:ins>
            <w:del w:id="28" w:author="Kirsten" w:date="2023-07-11T19:17:00Z">
              <w:r w:rsidDel="00D1157A">
                <w:rPr>
                  <w:rFonts w:ascii="Calibri" w:eastAsia="Calibri" w:hAnsi="Calibri" w:cs="Calibri"/>
                  <w:sz w:val="22"/>
                  <w:szCs w:val="22"/>
                </w:rPr>
                <w:delText>hun</w:delText>
              </w:r>
            </w:del>
            <w:r>
              <w:rPr>
                <w:rFonts w:ascii="Calibri" w:eastAsia="Calibri" w:hAnsi="Calibri" w:cs="Calibri"/>
                <w:sz w:val="22"/>
                <w:szCs w:val="22"/>
              </w:rPr>
              <w:t xml:space="preserve"> </w:t>
            </w:r>
            <w:proofErr w:type="spellStart"/>
            <w:r>
              <w:rPr>
                <w:rFonts w:ascii="Calibri" w:eastAsia="Calibri" w:hAnsi="Calibri" w:cs="Calibri"/>
                <w:sz w:val="22"/>
                <w:szCs w:val="22"/>
              </w:rPr>
              <w:t>bestemming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bereiken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zonder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aangevallen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worden</w:t>
            </w:r>
            <w:proofErr w:type="spellEnd"/>
            <w:r>
              <w:rPr>
                <w:rFonts w:ascii="Calibri" w:eastAsia="Calibri" w:hAnsi="Calibri" w:cs="Calibri"/>
                <w:sz w:val="22"/>
                <w:szCs w:val="22"/>
              </w:rPr>
              <w:t xml:space="preserve"> door </w:t>
            </w:r>
            <w:proofErr w:type="spellStart"/>
            <w:r>
              <w:rPr>
                <w:rFonts w:ascii="Calibri" w:eastAsia="Calibri" w:hAnsi="Calibri" w:cs="Calibri"/>
                <w:sz w:val="22"/>
                <w:szCs w:val="22"/>
              </w:rPr>
              <w:t>deze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dieren</w:t>
            </w:r>
            <w:proofErr w:type="spellEnd"/>
            <w:r>
              <w:rPr>
                <w:rFonts w:ascii="Calibri" w:eastAsia="Calibri" w:hAnsi="Calibri" w:cs="Calibri"/>
                <w:sz w:val="22"/>
                <w:szCs w:val="22"/>
              </w:rPr>
              <w:t>.</w:t>
            </w:r>
          </w:p>
          <w:p w14:paraId="7DE96DD2" w14:textId="77777777" w:rsidR="00B464B2" w:rsidRDefault="00B464B2">
            <w:pPr>
              <w:rPr>
                <w:rFonts w:ascii="Calibri" w:eastAsia="Calibri" w:hAnsi="Calibri" w:cs="Calibri"/>
                <w:sz w:val="22"/>
                <w:szCs w:val="22"/>
              </w:rPr>
            </w:pPr>
          </w:p>
          <w:p w14:paraId="7F2705F3" w14:textId="47DF25FF" w:rsidR="00B464B2" w:rsidRDefault="00000000">
            <w:pPr>
              <w:rPr>
                <w:rFonts w:ascii="Calibri" w:eastAsia="Calibri" w:hAnsi="Calibri" w:cs="Calibri"/>
                <w:sz w:val="22"/>
                <w:szCs w:val="22"/>
              </w:rPr>
            </w:pPr>
            <w:proofErr w:type="spellStart"/>
            <w:r>
              <w:rPr>
                <w:rFonts w:ascii="Calibri" w:eastAsia="Calibri" w:hAnsi="Calibri" w:cs="Calibri"/>
                <w:sz w:val="22"/>
                <w:szCs w:val="22"/>
              </w:rPr>
              <w:t>Dit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spel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vindt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plaats</w:t>
            </w:r>
            <w:proofErr w:type="spellEnd"/>
            <w:r>
              <w:rPr>
                <w:rFonts w:ascii="Calibri" w:eastAsia="Calibri" w:hAnsi="Calibri" w:cs="Calibri"/>
                <w:sz w:val="22"/>
                <w:szCs w:val="22"/>
              </w:rPr>
              <w:t xml:space="preserve"> op </w:t>
            </w:r>
            <w:proofErr w:type="spellStart"/>
            <w:r>
              <w:rPr>
                <w:rFonts w:ascii="Calibri" w:eastAsia="Calibri" w:hAnsi="Calibri" w:cs="Calibri"/>
                <w:sz w:val="22"/>
                <w:szCs w:val="22"/>
              </w:rPr>
              <w:t>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groot</w:t>
            </w:r>
            <w:proofErr w:type="spellEnd"/>
            <w:r>
              <w:rPr>
                <w:rFonts w:ascii="Calibri" w:eastAsia="Calibri" w:hAnsi="Calibri" w:cs="Calibri"/>
                <w:sz w:val="22"/>
                <w:szCs w:val="22"/>
              </w:rPr>
              <w:t xml:space="preserve"> veld met </w:t>
            </w:r>
            <w:proofErr w:type="spellStart"/>
            <w:r>
              <w:rPr>
                <w:rFonts w:ascii="Calibri" w:eastAsia="Calibri" w:hAnsi="Calibri" w:cs="Calibri"/>
                <w:sz w:val="22"/>
                <w:szCs w:val="22"/>
              </w:rPr>
              <w:t>kleine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vakken</w:t>
            </w:r>
            <w:proofErr w:type="spellEnd"/>
            <w:r>
              <w:rPr>
                <w:rFonts w:ascii="Calibri" w:eastAsia="Calibri" w:hAnsi="Calibri" w:cs="Calibri"/>
                <w:sz w:val="22"/>
                <w:szCs w:val="22"/>
              </w:rPr>
              <w:t xml:space="preserve">. Elk team </w:t>
            </w:r>
            <w:proofErr w:type="spellStart"/>
            <w:r>
              <w:rPr>
                <w:rFonts w:ascii="Calibri" w:eastAsia="Calibri" w:hAnsi="Calibri" w:cs="Calibri"/>
                <w:sz w:val="22"/>
                <w:szCs w:val="22"/>
              </w:rPr>
              <w:t>heeft</w:t>
            </w:r>
            <w:proofErr w:type="spellEnd"/>
            <w:r>
              <w:rPr>
                <w:rFonts w:ascii="Calibri" w:eastAsia="Calibri" w:hAnsi="Calibri" w:cs="Calibri"/>
                <w:sz w:val="22"/>
                <w:szCs w:val="22"/>
              </w:rPr>
              <w:t xml:space="preserve"> twee </w:t>
            </w:r>
            <w:proofErr w:type="spellStart"/>
            <w:r>
              <w:rPr>
                <w:rFonts w:ascii="Calibri" w:eastAsia="Calibri" w:hAnsi="Calibri" w:cs="Calibri"/>
                <w:sz w:val="22"/>
                <w:szCs w:val="22"/>
              </w:rPr>
              <w:t>aanvoerders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aan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zijlijn</w:t>
            </w:r>
            <w:proofErr w:type="spellEnd"/>
            <w:r>
              <w:rPr>
                <w:rFonts w:ascii="Calibri" w:eastAsia="Calibri" w:hAnsi="Calibri" w:cs="Calibri"/>
                <w:sz w:val="22"/>
                <w:szCs w:val="22"/>
              </w:rPr>
              <w:t xml:space="preserve"> die de </w:t>
            </w:r>
            <w:proofErr w:type="spellStart"/>
            <w:r>
              <w:rPr>
                <w:rFonts w:ascii="Calibri" w:eastAsia="Calibri" w:hAnsi="Calibri" w:cs="Calibri"/>
                <w:sz w:val="22"/>
                <w:szCs w:val="22"/>
              </w:rPr>
              <w:t>speler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begeleiden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zonder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telefoons</w:t>
            </w:r>
            <w:proofErr w:type="spellEnd"/>
            <w:r>
              <w:rPr>
                <w:rFonts w:ascii="Calibri" w:eastAsia="Calibri" w:hAnsi="Calibri" w:cs="Calibri"/>
                <w:sz w:val="22"/>
                <w:szCs w:val="22"/>
              </w:rPr>
              <w:t xml:space="preserve"> of </w:t>
            </w:r>
            <w:proofErr w:type="spellStart"/>
            <w:r>
              <w:rPr>
                <w:rFonts w:ascii="Calibri" w:eastAsia="Calibri" w:hAnsi="Calibri" w:cs="Calibri"/>
                <w:sz w:val="22"/>
                <w:szCs w:val="22"/>
              </w:rPr>
              <w:t>andere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hulpmiddelen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gebruiken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Speler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één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begint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probeert</w:t>
            </w:r>
            <w:proofErr w:type="spellEnd"/>
            <w:r>
              <w:rPr>
                <w:rFonts w:ascii="Calibri" w:eastAsia="Calibri" w:hAnsi="Calibri" w:cs="Calibri"/>
                <w:sz w:val="22"/>
                <w:szCs w:val="22"/>
              </w:rPr>
              <w:t xml:space="preserve"> door het veld </w:t>
            </w:r>
            <w:proofErr w:type="spellStart"/>
            <w:r>
              <w:rPr>
                <w:rFonts w:ascii="Calibri" w:eastAsia="Calibri" w:hAnsi="Calibri" w:cs="Calibri"/>
                <w:sz w:val="22"/>
                <w:szCs w:val="22"/>
              </w:rPr>
              <w:t>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zonder</w:t>
            </w:r>
            <w:proofErr w:type="spellEnd"/>
            <w:r>
              <w:rPr>
                <w:rFonts w:ascii="Calibri" w:eastAsia="Calibri" w:hAnsi="Calibri" w:cs="Calibri"/>
                <w:sz w:val="22"/>
                <w:szCs w:val="22"/>
              </w:rPr>
              <w:t xml:space="preserve"> in </w:t>
            </w:r>
            <w:proofErr w:type="spellStart"/>
            <w:r>
              <w:rPr>
                <w:rFonts w:ascii="Calibri" w:eastAsia="Calibri" w:hAnsi="Calibri" w:cs="Calibri"/>
                <w:sz w:val="22"/>
                <w:szCs w:val="22"/>
              </w:rPr>
              <w:t>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verkeerd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vakje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stappen</w:t>
            </w:r>
            <w:proofErr w:type="spellEnd"/>
            <w:r>
              <w:rPr>
                <w:rFonts w:ascii="Calibri" w:eastAsia="Calibri" w:hAnsi="Calibri" w:cs="Calibri"/>
                <w:sz w:val="22"/>
                <w:szCs w:val="22"/>
              </w:rPr>
              <w:t xml:space="preserve">. Om </w:t>
            </w:r>
            <w:proofErr w:type="spellStart"/>
            <w:r>
              <w:rPr>
                <w:rFonts w:ascii="Calibri" w:eastAsia="Calibri" w:hAnsi="Calibri" w:cs="Calibri"/>
                <w:sz w:val="22"/>
                <w:szCs w:val="22"/>
              </w:rPr>
              <w:t>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weten</w:t>
            </w:r>
            <w:proofErr w:type="spellEnd"/>
            <w:r>
              <w:rPr>
                <w:rFonts w:ascii="Calibri" w:eastAsia="Calibri" w:hAnsi="Calibri" w:cs="Calibri"/>
                <w:sz w:val="22"/>
                <w:szCs w:val="22"/>
              </w:rPr>
              <w:t xml:space="preserve"> of je in </w:t>
            </w:r>
            <w:proofErr w:type="spellStart"/>
            <w:r>
              <w:rPr>
                <w:rFonts w:ascii="Calibri" w:eastAsia="Calibri" w:hAnsi="Calibri" w:cs="Calibri"/>
                <w:sz w:val="22"/>
                <w:szCs w:val="22"/>
              </w:rPr>
              <w:t>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goed</w:t>
            </w:r>
            <w:proofErr w:type="spellEnd"/>
            <w:r>
              <w:rPr>
                <w:rFonts w:ascii="Calibri" w:eastAsia="Calibri" w:hAnsi="Calibri" w:cs="Calibri"/>
                <w:sz w:val="22"/>
                <w:szCs w:val="22"/>
              </w:rPr>
              <w:t xml:space="preserve"> of </w:t>
            </w:r>
            <w:proofErr w:type="spellStart"/>
            <w:r>
              <w:rPr>
                <w:rFonts w:ascii="Calibri" w:eastAsia="Calibri" w:hAnsi="Calibri" w:cs="Calibri"/>
                <w:sz w:val="22"/>
                <w:szCs w:val="22"/>
              </w:rPr>
              <w:t>fout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vakje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staat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gebruik</w:t>
            </w:r>
            <w:proofErr w:type="spellEnd"/>
            <w:r>
              <w:rPr>
                <w:rFonts w:ascii="Calibri" w:eastAsia="Calibri" w:hAnsi="Calibri" w:cs="Calibri"/>
                <w:sz w:val="22"/>
                <w:szCs w:val="22"/>
              </w:rPr>
              <w:t xml:space="preserve"> je de </w:t>
            </w:r>
            <w:del w:id="29" w:author="Kirsten" w:date="2023-07-11T19:18:00Z">
              <w:r w:rsidDel="00D1157A">
                <w:rPr>
                  <w:rFonts w:ascii="Calibri" w:eastAsia="Calibri" w:hAnsi="Calibri" w:cs="Calibri"/>
                  <w:sz w:val="22"/>
                  <w:szCs w:val="22"/>
                </w:rPr>
                <w:delText xml:space="preserve">pieper </w:delText>
              </w:r>
            </w:del>
            <w:ins w:id="30" w:author="Kirsten" w:date="2023-07-11T19:18:00Z">
              <w:r w:rsidR="00D1157A">
                <w:rPr>
                  <w:rFonts w:ascii="Calibri" w:eastAsia="Calibri" w:hAnsi="Calibri" w:cs="Calibri"/>
                  <w:sz w:val="22"/>
                  <w:szCs w:val="22"/>
                </w:rPr>
                <w:t xml:space="preserve">detector </w:t>
              </w:r>
            </w:ins>
            <w:r>
              <w:rPr>
                <w:rFonts w:ascii="Calibri" w:eastAsia="Calibri" w:hAnsi="Calibri" w:cs="Calibri"/>
                <w:sz w:val="22"/>
                <w:szCs w:val="22"/>
              </w:rPr>
              <w:t xml:space="preserve">in elk </w:t>
            </w:r>
            <w:proofErr w:type="spellStart"/>
            <w:r>
              <w:rPr>
                <w:rFonts w:ascii="Calibri" w:eastAsia="Calibri" w:hAnsi="Calibri" w:cs="Calibri"/>
                <w:sz w:val="22"/>
                <w:szCs w:val="22"/>
              </w:rPr>
              <w:t>vakje</w:t>
            </w:r>
            <w:proofErr w:type="spellEnd"/>
            <w:r>
              <w:rPr>
                <w:rFonts w:ascii="Calibri" w:eastAsia="Calibri" w:hAnsi="Calibri" w:cs="Calibri"/>
                <w:sz w:val="22"/>
                <w:szCs w:val="22"/>
              </w:rPr>
              <w:t xml:space="preserve">. Als de </w:t>
            </w:r>
            <w:ins w:id="31" w:author="Kirsten" w:date="2023-07-11T19:18:00Z">
              <w:r w:rsidR="00D1157A">
                <w:rPr>
                  <w:rFonts w:ascii="Calibri" w:eastAsia="Calibri" w:hAnsi="Calibri" w:cs="Calibri"/>
                  <w:sz w:val="22"/>
                  <w:szCs w:val="22"/>
                </w:rPr>
                <w:t>detector</w:t>
              </w:r>
            </w:ins>
            <w:del w:id="32" w:author="Kirsten" w:date="2023-07-11T19:18:00Z">
              <w:r w:rsidDel="00D1157A">
                <w:rPr>
                  <w:rFonts w:ascii="Calibri" w:eastAsia="Calibri" w:hAnsi="Calibri" w:cs="Calibri"/>
                  <w:sz w:val="22"/>
                  <w:szCs w:val="22"/>
                </w:rPr>
                <w:delText>pieper</w:delText>
              </w:r>
            </w:del>
            <w:r>
              <w:rPr>
                <w:rFonts w:ascii="Calibri" w:eastAsia="Calibri" w:hAnsi="Calibri" w:cs="Calibri"/>
                <w:sz w:val="22"/>
                <w:szCs w:val="22"/>
              </w:rPr>
              <w:t xml:space="preserve"> het </w:t>
            </w:r>
            <w:proofErr w:type="spellStart"/>
            <w:r>
              <w:rPr>
                <w:rFonts w:ascii="Calibri" w:eastAsia="Calibri" w:hAnsi="Calibri" w:cs="Calibri"/>
                <w:sz w:val="22"/>
                <w:szCs w:val="22"/>
              </w:rPr>
              <w:t>alarmsignaal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geeft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sta</w:t>
            </w:r>
            <w:proofErr w:type="spellEnd"/>
            <w:r>
              <w:rPr>
                <w:rFonts w:ascii="Calibri" w:eastAsia="Calibri" w:hAnsi="Calibri" w:cs="Calibri"/>
                <w:sz w:val="22"/>
                <w:szCs w:val="22"/>
              </w:rPr>
              <w:t xml:space="preserve"> je in het </w:t>
            </w:r>
            <w:proofErr w:type="spellStart"/>
            <w:r>
              <w:rPr>
                <w:rFonts w:ascii="Calibri" w:eastAsia="Calibri" w:hAnsi="Calibri" w:cs="Calibri"/>
                <w:sz w:val="22"/>
                <w:szCs w:val="22"/>
              </w:rPr>
              <w:t>verkeerde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vakje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moet</w:t>
            </w:r>
            <w:proofErr w:type="spellEnd"/>
            <w:r>
              <w:rPr>
                <w:rFonts w:ascii="Calibri" w:eastAsia="Calibri" w:hAnsi="Calibri" w:cs="Calibri"/>
                <w:sz w:val="22"/>
                <w:szCs w:val="22"/>
              </w:rPr>
              <w:t xml:space="preserve"> je de </w:t>
            </w:r>
            <w:proofErr w:type="spellStart"/>
            <w:r>
              <w:rPr>
                <w:rFonts w:ascii="Calibri" w:eastAsia="Calibri" w:hAnsi="Calibri" w:cs="Calibri"/>
                <w:sz w:val="22"/>
                <w:szCs w:val="22"/>
              </w:rPr>
              <w:t>speler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wisselen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voor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nieuwe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speler</w:t>
            </w:r>
            <w:proofErr w:type="spellEnd"/>
            <w:r>
              <w:rPr>
                <w:rFonts w:ascii="Calibri" w:eastAsia="Calibri" w:hAnsi="Calibri" w:cs="Calibri"/>
                <w:sz w:val="22"/>
                <w:szCs w:val="22"/>
              </w:rPr>
              <w:t xml:space="preserve">. Elke </w:t>
            </w:r>
            <w:proofErr w:type="spellStart"/>
            <w:r>
              <w:rPr>
                <w:rFonts w:ascii="Calibri" w:eastAsia="Calibri" w:hAnsi="Calibri" w:cs="Calibri"/>
                <w:sz w:val="22"/>
                <w:szCs w:val="22"/>
              </w:rPr>
              <w:t>speler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controleert</w:t>
            </w:r>
            <w:proofErr w:type="spellEnd"/>
            <w:r>
              <w:rPr>
                <w:rFonts w:ascii="Calibri" w:eastAsia="Calibri" w:hAnsi="Calibri" w:cs="Calibri"/>
                <w:sz w:val="22"/>
                <w:szCs w:val="22"/>
              </w:rPr>
              <w:t xml:space="preserve"> elk </w:t>
            </w:r>
            <w:proofErr w:type="spellStart"/>
            <w:r>
              <w:rPr>
                <w:rFonts w:ascii="Calibri" w:eastAsia="Calibri" w:hAnsi="Calibri" w:cs="Calibri"/>
                <w:sz w:val="22"/>
                <w:szCs w:val="22"/>
              </w:rPr>
              <w:t>vakje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ook</w:t>
            </w:r>
            <w:proofErr w:type="spellEnd"/>
            <w:r>
              <w:rPr>
                <w:rFonts w:ascii="Calibri" w:eastAsia="Calibri" w:hAnsi="Calibri" w:cs="Calibri"/>
                <w:sz w:val="22"/>
                <w:szCs w:val="22"/>
              </w:rPr>
              <w:t xml:space="preserve"> al is het 100% </w:t>
            </w:r>
            <w:proofErr w:type="spellStart"/>
            <w:r>
              <w:rPr>
                <w:rFonts w:ascii="Calibri" w:eastAsia="Calibri" w:hAnsi="Calibri" w:cs="Calibri"/>
                <w:sz w:val="22"/>
                <w:szCs w:val="22"/>
              </w:rPr>
              <w:t>zeker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dat</w:t>
            </w:r>
            <w:proofErr w:type="spellEnd"/>
            <w:r>
              <w:rPr>
                <w:rFonts w:ascii="Calibri" w:eastAsia="Calibri" w:hAnsi="Calibri" w:cs="Calibri"/>
                <w:sz w:val="22"/>
                <w:szCs w:val="22"/>
              </w:rPr>
              <w:t xml:space="preserve"> het </w:t>
            </w:r>
            <w:proofErr w:type="spellStart"/>
            <w:r>
              <w:rPr>
                <w:rFonts w:ascii="Calibri" w:eastAsia="Calibri" w:hAnsi="Calibri" w:cs="Calibri"/>
                <w:sz w:val="22"/>
                <w:szCs w:val="22"/>
              </w:rPr>
              <w:t>geen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mijn</w:t>
            </w:r>
            <w:proofErr w:type="spellEnd"/>
            <w:r>
              <w:rPr>
                <w:rFonts w:ascii="Calibri" w:eastAsia="Calibri" w:hAnsi="Calibri" w:cs="Calibri"/>
                <w:sz w:val="22"/>
                <w:szCs w:val="22"/>
              </w:rPr>
              <w:t xml:space="preserve"> is. De </w:t>
            </w:r>
            <w:proofErr w:type="spellStart"/>
            <w:r>
              <w:rPr>
                <w:rFonts w:ascii="Calibri" w:eastAsia="Calibri" w:hAnsi="Calibri" w:cs="Calibri"/>
                <w:sz w:val="22"/>
                <w:szCs w:val="22"/>
              </w:rPr>
              <w:t>teamaanvoerders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helpen</w:t>
            </w:r>
            <w:proofErr w:type="spellEnd"/>
            <w:r>
              <w:rPr>
                <w:rFonts w:ascii="Calibri" w:eastAsia="Calibri" w:hAnsi="Calibri" w:cs="Calibri"/>
                <w:sz w:val="22"/>
                <w:szCs w:val="22"/>
              </w:rPr>
              <w:t xml:space="preserve"> met het </w:t>
            </w:r>
            <w:proofErr w:type="spellStart"/>
            <w:r>
              <w:rPr>
                <w:rFonts w:ascii="Calibri" w:eastAsia="Calibri" w:hAnsi="Calibri" w:cs="Calibri"/>
                <w:sz w:val="22"/>
                <w:szCs w:val="22"/>
              </w:rPr>
              <w:t>onthouden</w:t>
            </w:r>
            <w:proofErr w:type="spellEnd"/>
            <w:r>
              <w:rPr>
                <w:rFonts w:ascii="Calibri" w:eastAsia="Calibri" w:hAnsi="Calibri" w:cs="Calibri"/>
                <w:sz w:val="22"/>
                <w:szCs w:val="22"/>
              </w:rPr>
              <w:t xml:space="preserve"> van het </w:t>
            </w:r>
            <w:proofErr w:type="spellStart"/>
            <w:r>
              <w:rPr>
                <w:rFonts w:ascii="Calibri" w:eastAsia="Calibri" w:hAnsi="Calibri" w:cs="Calibri"/>
                <w:sz w:val="22"/>
                <w:szCs w:val="22"/>
              </w:rPr>
              <w:t>juiste</w:t>
            </w:r>
            <w:proofErr w:type="spellEnd"/>
            <w:r>
              <w:rPr>
                <w:rFonts w:ascii="Calibri" w:eastAsia="Calibri" w:hAnsi="Calibri" w:cs="Calibri"/>
                <w:sz w:val="22"/>
                <w:szCs w:val="22"/>
              </w:rPr>
              <w:t xml:space="preserve"> pad. Je </w:t>
            </w:r>
            <w:proofErr w:type="spellStart"/>
            <w:r>
              <w:rPr>
                <w:rFonts w:ascii="Calibri" w:eastAsia="Calibri" w:hAnsi="Calibri" w:cs="Calibri"/>
                <w:sz w:val="22"/>
                <w:szCs w:val="22"/>
              </w:rPr>
              <w:t>gaat</w:t>
            </w:r>
            <w:proofErr w:type="spellEnd"/>
            <w:r>
              <w:rPr>
                <w:rFonts w:ascii="Calibri" w:eastAsia="Calibri" w:hAnsi="Calibri" w:cs="Calibri"/>
                <w:sz w:val="22"/>
                <w:szCs w:val="22"/>
              </w:rPr>
              <w:t xml:space="preserve"> door tot je de finish </w:t>
            </w:r>
            <w:proofErr w:type="spellStart"/>
            <w:r>
              <w:rPr>
                <w:rFonts w:ascii="Calibri" w:eastAsia="Calibri" w:hAnsi="Calibri" w:cs="Calibri"/>
                <w:sz w:val="22"/>
                <w:szCs w:val="22"/>
              </w:rPr>
              <w:t>hebt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bereikt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en</w:t>
            </w:r>
            <w:proofErr w:type="spellEnd"/>
            <w:r>
              <w:rPr>
                <w:rFonts w:ascii="Calibri" w:eastAsia="Calibri" w:hAnsi="Calibri" w:cs="Calibri"/>
                <w:sz w:val="22"/>
                <w:szCs w:val="22"/>
              </w:rPr>
              <w:t xml:space="preserve"> dan </w:t>
            </w:r>
            <w:proofErr w:type="spellStart"/>
            <w:r>
              <w:rPr>
                <w:rFonts w:ascii="Calibri" w:eastAsia="Calibri" w:hAnsi="Calibri" w:cs="Calibri"/>
                <w:sz w:val="22"/>
                <w:szCs w:val="22"/>
              </w:rPr>
              <w:t>stopt</w:t>
            </w:r>
            <w:proofErr w:type="spellEnd"/>
            <w:r>
              <w:rPr>
                <w:rFonts w:ascii="Calibri" w:eastAsia="Calibri" w:hAnsi="Calibri" w:cs="Calibri"/>
                <w:sz w:val="22"/>
                <w:szCs w:val="22"/>
              </w:rPr>
              <w:t xml:space="preserve"> je </w:t>
            </w:r>
            <w:proofErr w:type="spellStart"/>
            <w:r>
              <w:rPr>
                <w:rFonts w:ascii="Calibri" w:eastAsia="Calibri" w:hAnsi="Calibri" w:cs="Calibri"/>
                <w:sz w:val="22"/>
                <w:szCs w:val="22"/>
              </w:rPr>
              <w:t>tijd</w:t>
            </w:r>
            <w:proofErr w:type="spellEnd"/>
            <w:r>
              <w:rPr>
                <w:rFonts w:ascii="Calibri" w:eastAsia="Calibri" w:hAnsi="Calibri" w:cs="Calibri"/>
                <w:sz w:val="22"/>
                <w:szCs w:val="22"/>
              </w:rPr>
              <w:t>.</w:t>
            </w:r>
          </w:p>
          <w:p w14:paraId="171C3470" w14:textId="77777777" w:rsidR="00B464B2" w:rsidRDefault="00B464B2">
            <w:pPr>
              <w:rPr>
                <w:rFonts w:ascii="Calibri" w:eastAsia="Calibri" w:hAnsi="Calibri" w:cs="Calibri"/>
                <w:sz w:val="22"/>
                <w:szCs w:val="22"/>
              </w:rPr>
            </w:pPr>
          </w:p>
          <w:p w14:paraId="30147B97" w14:textId="77777777" w:rsidR="00B464B2" w:rsidRDefault="00000000">
            <w:pPr>
              <w:numPr>
                <w:ilvl w:val="0"/>
                <w:numId w:val="3"/>
              </w:numPr>
              <w:pBdr>
                <w:top w:val="nil"/>
                <w:left w:val="nil"/>
                <w:bottom w:val="nil"/>
                <w:right w:val="nil"/>
                <w:between w:val="nil"/>
              </w:pBdr>
              <w:spacing w:line="259" w:lineRule="auto"/>
              <w:ind w:left="601" w:hanging="425"/>
              <w:rPr>
                <w:color w:val="000000"/>
                <w:sz w:val="22"/>
                <w:szCs w:val="22"/>
              </w:rPr>
            </w:pPr>
            <w:r>
              <w:rPr>
                <w:rFonts w:ascii="Calibri" w:eastAsia="Calibri" w:hAnsi="Calibri" w:cs="Calibri"/>
                <w:color w:val="000000"/>
                <w:sz w:val="22"/>
                <w:szCs w:val="22"/>
              </w:rPr>
              <w:t xml:space="preserve">Er </w:t>
            </w:r>
            <w:proofErr w:type="spellStart"/>
            <w:r>
              <w:rPr>
                <w:rFonts w:ascii="Calibri" w:eastAsia="Calibri" w:hAnsi="Calibri" w:cs="Calibri"/>
                <w:color w:val="000000"/>
                <w:sz w:val="22"/>
                <w:szCs w:val="22"/>
              </w:rPr>
              <w:t>doen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ongeveer</w:t>
            </w:r>
            <w:proofErr w:type="spellEnd"/>
            <w:r>
              <w:rPr>
                <w:rFonts w:ascii="Calibri" w:eastAsia="Calibri" w:hAnsi="Calibri" w:cs="Calibri"/>
                <w:color w:val="000000"/>
                <w:sz w:val="22"/>
                <w:szCs w:val="22"/>
              </w:rPr>
              <w:t xml:space="preserve"> 30 </w:t>
            </w:r>
            <w:proofErr w:type="spellStart"/>
            <w:r>
              <w:rPr>
                <w:rFonts w:ascii="Calibri" w:eastAsia="Calibri" w:hAnsi="Calibri" w:cs="Calibri"/>
                <w:color w:val="000000"/>
                <w:sz w:val="22"/>
                <w:szCs w:val="22"/>
              </w:rPr>
              <w:t>teamleden</w:t>
            </w:r>
            <w:proofErr w:type="spellEnd"/>
            <w:r>
              <w:rPr>
                <w:rFonts w:ascii="Calibri" w:eastAsia="Calibri" w:hAnsi="Calibri" w:cs="Calibri"/>
                <w:color w:val="000000"/>
                <w:sz w:val="22"/>
                <w:szCs w:val="22"/>
              </w:rPr>
              <w:t xml:space="preserve"> mee</w:t>
            </w:r>
          </w:p>
          <w:p w14:paraId="1CD60D99" w14:textId="77777777" w:rsidR="00B464B2" w:rsidRDefault="00000000">
            <w:pPr>
              <w:numPr>
                <w:ilvl w:val="0"/>
                <w:numId w:val="3"/>
              </w:numPr>
              <w:pBdr>
                <w:top w:val="nil"/>
                <w:left w:val="nil"/>
                <w:bottom w:val="nil"/>
                <w:right w:val="nil"/>
                <w:between w:val="nil"/>
              </w:pBdr>
              <w:spacing w:line="259" w:lineRule="auto"/>
              <w:ind w:left="601" w:hanging="425"/>
              <w:rPr>
                <w:color w:val="000000"/>
                <w:sz w:val="22"/>
                <w:szCs w:val="22"/>
              </w:rPr>
            </w:pPr>
            <w:proofErr w:type="spellStart"/>
            <w:r>
              <w:rPr>
                <w:rFonts w:ascii="Calibri" w:eastAsia="Calibri" w:hAnsi="Calibri" w:cs="Calibri"/>
                <w:color w:val="000000"/>
                <w:sz w:val="22"/>
                <w:szCs w:val="22"/>
              </w:rPr>
              <w:t>Slechts</w:t>
            </w:r>
            <w:proofErr w:type="spellEnd"/>
            <w:r>
              <w:rPr>
                <w:rFonts w:ascii="Calibri" w:eastAsia="Calibri" w:hAnsi="Calibri" w:cs="Calibri"/>
                <w:color w:val="000000"/>
                <w:sz w:val="22"/>
                <w:szCs w:val="22"/>
              </w:rPr>
              <w:t xml:space="preserve"> 1 </w:t>
            </w:r>
            <w:proofErr w:type="spellStart"/>
            <w:r>
              <w:rPr>
                <w:rFonts w:ascii="Calibri" w:eastAsia="Calibri" w:hAnsi="Calibri" w:cs="Calibri"/>
                <w:color w:val="000000"/>
                <w:sz w:val="22"/>
                <w:szCs w:val="22"/>
              </w:rPr>
              <w:t>persoon</w:t>
            </w:r>
            <w:proofErr w:type="spellEnd"/>
            <w:r>
              <w:rPr>
                <w:rFonts w:ascii="Calibri" w:eastAsia="Calibri" w:hAnsi="Calibri" w:cs="Calibri"/>
                <w:color w:val="000000"/>
                <w:sz w:val="22"/>
                <w:szCs w:val="22"/>
              </w:rPr>
              <w:t xml:space="preserve"> per </w:t>
            </w:r>
            <w:proofErr w:type="spellStart"/>
            <w:r>
              <w:rPr>
                <w:rFonts w:ascii="Calibri" w:eastAsia="Calibri" w:hAnsi="Calibri" w:cs="Calibri"/>
                <w:color w:val="000000"/>
                <w:sz w:val="22"/>
                <w:szCs w:val="22"/>
              </w:rPr>
              <w:t>keer</w:t>
            </w:r>
            <w:proofErr w:type="spellEnd"/>
            <w:r>
              <w:rPr>
                <w:rFonts w:ascii="Calibri" w:eastAsia="Calibri" w:hAnsi="Calibri" w:cs="Calibri"/>
                <w:color w:val="000000"/>
                <w:sz w:val="22"/>
                <w:szCs w:val="22"/>
              </w:rPr>
              <w:t xml:space="preserve"> is </w:t>
            </w:r>
            <w:proofErr w:type="spellStart"/>
            <w:r>
              <w:rPr>
                <w:rFonts w:ascii="Calibri" w:eastAsia="Calibri" w:hAnsi="Calibri" w:cs="Calibri"/>
                <w:color w:val="000000"/>
                <w:sz w:val="22"/>
                <w:szCs w:val="22"/>
              </w:rPr>
              <w:t>toegestaan</w:t>
            </w:r>
            <w:proofErr w:type="spellEnd"/>
            <w:r>
              <w:rPr>
                <w:rFonts w:ascii="Calibri" w:eastAsia="Calibri" w:hAnsi="Calibri" w:cs="Calibri"/>
                <w:color w:val="000000"/>
                <w:sz w:val="22"/>
                <w:szCs w:val="22"/>
              </w:rPr>
              <w:t xml:space="preserve"> op het </w:t>
            </w:r>
            <w:proofErr w:type="spellStart"/>
            <w:r>
              <w:rPr>
                <w:rFonts w:ascii="Calibri" w:eastAsia="Calibri" w:hAnsi="Calibri" w:cs="Calibri"/>
                <w:color w:val="000000"/>
                <w:sz w:val="22"/>
                <w:szCs w:val="22"/>
              </w:rPr>
              <w:t>parcours</w:t>
            </w:r>
            <w:proofErr w:type="spellEnd"/>
          </w:p>
          <w:p w14:paraId="5AD473D5" w14:textId="77777777" w:rsidR="00B464B2" w:rsidRDefault="00000000">
            <w:pPr>
              <w:numPr>
                <w:ilvl w:val="0"/>
                <w:numId w:val="3"/>
              </w:numPr>
              <w:pBdr>
                <w:top w:val="nil"/>
                <w:left w:val="nil"/>
                <w:bottom w:val="nil"/>
                <w:right w:val="nil"/>
                <w:between w:val="nil"/>
              </w:pBdr>
              <w:spacing w:line="259" w:lineRule="auto"/>
              <w:ind w:left="601" w:hanging="425"/>
              <w:rPr>
                <w:color w:val="000000"/>
                <w:sz w:val="22"/>
                <w:szCs w:val="22"/>
              </w:rPr>
            </w:pPr>
            <w:r>
              <w:rPr>
                <w:rFonts w:ascii="Calibri" w:eastAsia="Calibri" w:hAnsi="Calibri" w:cs="Calibri"/>
                <w:color w:val="000000"/>
                <w:sz w:val="22"/>
                <w:szCs w:val="22"/>
              </w:rPr>
              <w:t xml:space="preserve">2 </w:t>
            </w:r>
            <w:proofErr w:type="spellStart"/>
            <w:r>
              <w:rPr>
                <w:rFonts w:ascii="Calibri" w:eastAsia="Calibri" w:hAnsi="Calibri" w:cs="Calibri"/>
                <w:color w:val="000000"/>
                <w:sz w:val="22"/>
                <w:szCs w:val="22"/>
              </w:rPr>
              <w:t>teamaanvoerders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begeleiden</w:t>
            </w:r>
            <w:proofErr w:type="spellEnd"/>
            <w:r>
              <w:rPr>
                <w:rFonts w:ascii="Calibri" w:eastAsia="Calibri" w:hAnsi="Calibri" w:cs="Calibri"/>
                <w:color w:val="000000"/>
                <w:sz w:val="22"/>
                <w:szCs w:val="22"/>
              </w:rPr>
              <w:t xml:space="preserve"> de </w:t>
            </w:r>
            <w:proofErr w:type="spellStart"/>
            <w:r>
              <w:rPr>
                <w:rFonts w:ascii="Calibri" w:eastAsia="Calibri" w:hAnsi="Calibri" w:cs="Calibri"/>
                <w:color w:val="000000"/>
                <w:sz w:val="22"/>
                <w:szCs w:val="22"/>
              </w:rPr>
              <w:t>deelnemers</w:t>
            </w:r>
            <w:proofErr w:type="spellEnd"/>
            <w:r>
              <w:rPr>
                <w:rFonts w:ascii="Calibri" w:eastAsia="Calibri" w:hAnsi="Calibri" w:cs="Calibri"/>
                <w:color w:val="000000"/>
                <w:sz w:val="22"/>
                <w:szCs w:val="22"/>
              </w:rPr>
              <w:t xml:space="preserve"> door het </w:t>
            </w:r>
            <w:proofErr w:type="spellStart"/>
            <w:r>
              <w:rPr>
                <w:rFonts w:ascii="Calibri" w:eastAsia="Calibri" w:hAnsi="Calibri" w:cs="Calibri"/>
                <w:color w:val="000000"/>
                <w:sz w:val="22"/>
                <w:szCs w:val="22"/>
              </w:rPr>
              <w:t>parcours</w:t>
            </w:r>
            <w:proofErr w:type="spellEnd"/>
          </w:p>
          <w:p w14:paraId="236C96A3" w14:textId="77777777" w:rsidR="00B464B2" w:rsidRDefault="00000000">
            <w:pPr>
              <w:numPr>
                <w:ilvl w:val="0"/>
                <w:numId w:val="3"/>
              </w:numPr>
              <w:pBdr>
                <w:top w:val="nil"/>
                <w:left w:val="nil"/>
                <w:bottom w:val="nil"/>
                <w:right w:val="nil"/>
                <w:between w:val="nil"/>
              </w:pBdr>
              <w:spacing w:after="160" w:line="259" w:lineRule="auto"/>
              <w:ind w:left="601" w:hanging="425"/>
              <w:rPr>
                <w:color w:val="000000"/>
                <w:sz w:val="22"/>
                <w:szCs w:val="22"/>
              </w:rPr>
            </w:pPr>
            <w:proofErr w:type="spellStart"/>
            <w:r>
              <w:rPr>
                <w:rFonts w:ascii="Calibri" w:eastAsia="Calibri" w:hAnsi="Calibri" w:cs="Calibri"/>
                <w:color w:val="000000"/>
                <w:sz w:val="22"/>
                <w:szCs w:val="22"/>
              </w:rPr>
              <w:t>Teamaanvoerders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mogen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hulpmiddelen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gebruiken</w:t>
            </w:r>
            <w:proofErr w:type="spellEnd"/>
            <w:r>
              <w:rPr>
                <w:rFonts w:ascii="Calibri" w:eastAsia="Calibri" w:hAnsi="Calibri" w:cs="Calibri"/>
                <w:color w:val="000000"/>
                <w:sz w:val="22"/>
                <w:szCs w:val="22"/>
              </w:rPr>
              <w:t xml:space="preserve"> om de route </w:t>
            </w:r>
            <w:proofErr w:type="spellStart"/>
            <w:r>
              <w:rPr>
                <w:rFonts w:ascii="Calibri" w:eastAsia="Calibri" w:hAnsi="Calibri" w:cs="Calibri"/>
                <w:color w:val="000000"/>
                <w:sz w:val="22"/>
                <w:szCs w:val="22"/>
              </w:rPr>
              <w:t>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onthouden</w:t>
            </w:r>
            <w:proofErr w:type="spellEnd"/>
          </w:p>
        </w:tc>
      </w:tr>
    </w:tbl>
    <w:p w14:paraId="5F977BA5" w14:textId="77777777" w:rsidR="00B464B2" w:rsidRDefault="00B464B2"/>
    <w:p w14:paraId="516F44E1" w14:textId="77777777" w:rsidR="00B464B2" w:rsidRDefault="00000000">
      <w:pPr>
        <w:rPr>
          <w:b/>
        </w:rPr>
      </w:pPr>
      <w:proofErr w:type="spellStart"/>
      <w:r>
        <w:rPr>
          <w:b/>
          <w:u w:val="single"/>
        </w:rPr>
        <w:lastRenderedPageBreak/>
        <w:t>Forklaringstekst</w:t>
      </w:r>
      <w:proofErr w:type="spellEnd"/>
      <w:r>
        <w:rPr>
          <w:b/>
          <w:u w:val="single"/>
        </w:rPr>
        <w:t xml:space="preserve"> </w:t>
      </w:r>
      <w:proofErr w:type="spellStart"/>
      <w:r>
        <w:rPr>
          <w:b/>
          <w:u w:val="single"/>
        </w:rPr>
        <w:t>til</w:t>
      </w:r>
      <w:proofErr w:type="spellEnd"/>
      <w:r>
        <w:rPr>
          <w:b/>
          <w:u w:val="single"/>
        </w:rPr>
        <w:t xml:space="preserve"> </w:t>
      </w:r>
      <w:proofErr w:type="spellStart"/>
      <w:r>
        <w:rPr>
          <w:b/>
          <w:u w:val="single"/>
        </w:rPr>
        <w:t>oppgaver</w:t>
      </w:r>
      <w:proofErr w:type="spellEnd"/>
      <w:r>
        <w:rPr>
          <w:b/>
        </w:rPr>
        <w:tab/>
      </w:r>
      <w:r>
        <w:rPr>
          <w:b/>
        </w:rPr>
        <w:tab/>
      </w:r>
      <w:r>
        <w:rPr>
          <w:b/>
        </w:rPr>
        <w:tab/>
      </w:r>
      <w:proofErr w:type="spellStart"/>
      <w:r>
        <w:rPr>
          <w:b/>
          <w:u w:val="single"/>
        </w:rPr>
        <w:t>Verklarende</w:t>
      </w:r>
      <w:proofErr w:type="spellEnd"/>
      <w:r>
        <w:rPr>
          <w:b/>
          <w:u w:val="single"/>
        </w:rPr>
        <w:t xml:space="preserve"> </w:t>
      </w:r>
      <w:proofErr w:type="spellStart"/>
      <w:r>
        <w:rPr>
          <w:b/>
          <w:u w:val="single"/>
        </w:rPr>
        <w:t>tekst</w:t>
      </w:r>
      <w:proofErr w:type="spellEnd"/>
      <w:r>
        <w:rPr>
          <w:b/>
          <w:u w:val="single"/>
        </w:rPr>
        <w:t xml:space="preserve"> </w:t>
      </w:r>
      <w:proofErr w:type="spellStart"/>
      <w:r>
        <w:rPr>
          <w:b/>
          <w:u w:val="single"/>
        </w:rPr>
        <w:t>voor</w:t>
      </w:r>
      <w:proofErr w:type="spellEnd"/>
      <w:r>
        <w:rPr>
          <w:b/>
          <w:u w:val="single"/>
        </w:rPr>
        <w:t xml:space="preserve"> </w:t>
      </w:r>
      <w:proofErr w:type="spellStart"/>
      <w:r>
        <w:rPr>
          <w:b/>
          <w:u w:val="single"/>
        </w:rPr>
        <w:t>opdrachten</w:t>
      </w:r>
      <w:proofErr w:type="spellEnd"/>
    </w:p>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B464B2" w14:paraId="20B68F30" w14:textId="77777777">
        <w:tc>
          <w:tcPr>
            <w:tcW w:w="4531" w:type="dxa"/>
          </w:tcPr>
          <w:p w14:paraId="34B240B5" w14:textId="77777777" w:rsidR="00B464B2" w:rsidRDefault="00000000">
            <w:proofErr w:type="spellStart"/>
            <w:r>
              <w:t>Engelsk</w:t>
            </w:r>
            <w:proofErr w:type="spellEnd"/>
          </w:p>
        </w:tc>
        <w:tc>
          <w:tcPr>
            <w:tcW w:w="4531" w:type="dxa"/>
          </w:tcPr>
          <w:p w14:paraId="356938D8" w14:textId="77777777" w:rsidR="00B464B2" w:rsidRDefault="00000000">
            <w:proofErr w:type="spellStart"/>
            <w:r>
              <w:t>Nederlands</w:t>
            </w:r>
            <w:proofErr w:type="spellEnd"/>
          </w:p>
        </w:tc>
      </w:tr>
      <w:tr w:rsidR="00B464B2" w14:paraId="05E75AFF" w14:textId="77777777">
        <w:tc>
          <w:tcPr>
            <w:tcW w:w="4531" w:type="dxa"/>
          </w:tcPr>
          <w:p w14:paraId="169FDA50" w14:textId="77777777" w:rsidR="00B464B2" w:rsidRDefault="00000000">
            <w:r>
              <w:t>Question 1</w:t>
            </w:r>
            <w:r>
              <w:br/>
              <w:t>Intro</w:t>
            </w:r>
            <w:r>
              <w:br/>
              <w:t>Have you been listening to Fra Kåre this year?</w:t>
            </w:r>
          </w:p>
          <w:p w14:paraId="0D86F98B" w14:textId="77777777" w:rsidR="00B464B2" w:rsidRDefault="00000000">
            <w:r>
              <w:br/>
              <w:t>Question</w:t>
            </w:r>
            <w:r>
              <w:br/>
              <w:t>How many hours of Fra Kåre has there been listened to this year?</w:t>
            </w:r>
            <w:r>
              <w:br/>
            </w:r>
            <w:r>
              <w:br/>
              <w:t>Check the answer when the game is over</w:t>
            </w:r>
          </w:p>
        </w:tc>
        <w:tc>
          <w:tcPr>
            <w:tcW w:w="4531" w:type="dxa"/>
          </w:tcPr>
          <w:p w14:paraId="0E20121B" w14:textId="77777777" w:rsidR="00B464B2" w:rsidRDefault="00000000">
            <w:proofErr w:type="spellStart"/>
            <w:r>
              <w:t>Vraag</w:t>
            </w:r>
            <w:proofErr w:type="spellEnd"/>
            <w:r>
              <w:t xml:space="preserve"> 1</w:t>
            </w:r>
          </w:p>
          <w:p w14:paraId="7F6349A8" w14:textId="77777777" w:rsidR="00B464B2" w:rsidRDefault="00000000">
            <w:r>
              <w:t>Intro</w:t>
            </w:r>
          </w:p>
          <w:p w14:paraId="1F0DA68C" w14:textId="77777777" w:rsidR="00B464B2" w:rsidRDefault="00000000">
            <w:r>
              <w:t xml:space="preserve">Heb je </w:t>
            </w:r>
            <w:proofErr w:type="spellStart"/>
            <w:r>
              <w:t>dit</w:t>
            </w:r>
            <w:proofErr w:type="spellEnd"/>
            <w:r>
              <w:t xml:space="preserve"> </w:t>
            </w:r>
            <w:proofErr w:type="spellStart"/>
            <w:r>
              <w:t>jaar</w:t>
            </w:r>
            <w:proofErr w:type="spellEnd"/>
            <w:r>
              <w:t xml:space="preserve"> </w:t>
            </w:r>
            <w:proofErr w:type="spellStart"/>
            <w:r>
              <w:t>naar</w:t>
            </w:r>
            <w:proofErr w:type="spellEnd"/>
            <w:r>
              <w:t xml:space="preserve"> Fra Kåre </w:t>
            </w:r>
            <w:proofErr w:type="spellStart"/>
            <w:r>
              <w:t>geluisterd</w:t>
            </w:r>
            <w:proofErr w:type="spellEnd"/>
            <w:r>
              <w:t>?</w:t>
            </w:r>
          </w:p>
          <w:p w14:paraId="69BB0DB7" w14:textId="77777777" w:rsidR="00B464B2" w:rsidRDefault="00B464B2"/>
          <w:p w14:paraId="480A22E9" w14:textId="77777777" w:rsidR="00B464B2" w:rsidRDefault="00000000">
            <w:proofErr w:type="spellStart"/>
            <w:r>
              <w:t>Vraag</w:t>
            </w:r>
            <w:proofErr w:type="spellEnd"/>
          </w:p>
          <w:p w14:paraId="47EA2108" w14:textId="0F997AB2" w:rsidR="00B464B2" w:rsidRDefault="00000000">
            <w:r>
              <w:t xml:space="preserve">Naar </w:t>
            </w:r>
            <w:proofErr w:type="spellStart"/>
            <w:r>
              <w:t>hoeveel</w:t>
            </w:r>
            <w:proofErr w:type="spellEnd"/>
            <w:r>
              <w:t xml:space="preserve"> </w:t>
            </w:r>
            <w:proofErr w:type="spellStart"/>
            <w:r>
              <w:t>uur</w:t>
            </w:r>
            <w:proofErr w:type="spellEnd"/>
            <w:r>
              <w:t xml:space="preserve"> Fra Kåre </w:t>
            </w:r>
            <w:del w:id="33" w:author="Kirsten" w:date="2023-07-11T19:18:00Z">
              <w:r w:rsidDel="00D1157A">
                <w:delText>heb je</w:delText>
              </w:r>
            </w:del>
            <w:ins w:id="34" w:author="Kirsten" w:date="2023-07-11T19:18:00Z">
              <w:r w:rsidR="00D1157A">
                <w:t>is er</w:t>
              </w:r>
            </w:ins>
            <w:r>
              <w:t xml:space="preserve"> </w:t>
            </w:r>
            <w:proofErr w:type="spellStart"/>
            <w:r>
              <w:t>dit</w:t>
            </w:r>
            <w:proofErr w:type="spellEnd"/>
            <w:r>
              <w:t xml:space="preserve"> </w:t>
            </w:r>
            <w:proofErr w:type="spellStart"/>
            <w:r>
              <w:t>jaar</w:t>
            </w:r>
            <w:proofErr w:type="spellEnd"/>
            <w:r>
              <w:t xml:space="preserve"> </w:t>
            </w:r>
            <w:del w:id="35" w:author="Kirsten" w:date="2023-07-11T19:18:00Z">
              <w:r w:rsidDel="00D1157A">
                <w:delText>kunnen luisteren</w:delText>
              </w:r>
            </w:del>
            <w:proofErr w:type="spellStart"/>
            <w:ins w:id="36" w:author="Kirsten" w:date="2023-07-11T19:18:00Z">
              <w:r w:rsidR="00D1157A">
                <w:t>geluisterd</w:t>
              </w:r>
            </w:ins>
            <w:proofErr w:type="spellEnd"/>
            <w:r>
              <w:t>?</w:t>
            </w:r>
          </w:p>
          <w:p w14:paraId="7C020851" w14:textId="77777777" w:rsidR="00B464B2" w:rsidRDefault="00B464B2"/>
          <w:p w14:paraId="75061883" w14:textId="77777777" w:rsidR="00B464B2" w:rsidRDefault="00000000">
            <w:proofErr w:type="spellStart"/>
            <w:r>
              <w:t>Controleer</w:t>
            </w:r>
            <w:proofErr w:type="spellEnd"/>
            <w:r>
              <w:t xml:space="preserve"> het </w:t>
            </w:r>
            <w:proofErr w:type="spellStart"/>
            <w:r>
              <w:t>antwoord</w:t>
            </w:r>
            <w:proofErr w:type="spellEnd"/>
            <w:r>
              <w:t xml:space="preserve"> </w:t>
            </w:r>
            <w:proofErr w:type="spellStart"/>
            <w:r>
              <w:t>als</w:t>
            </w:r>
            <w:proofErr w:type="spellEnd"/>
            <w:r>
              <w:t xml:space="preserve"> het </w:t>
            </w:r>
            <w:proofErr w:type="spellStart"/>
            <w:r>
              <w:t>spel</w:t>
            </w:r>
            <w:proofErr w:type="spellEnd"/>
            <w:r>
              <w:t xml:space="preserve"> </w:t>
            </w:r>
            <w:proofErr w:type="spellStart"/>
            <w:r>
              <w:t>afgelopen</w:t>
            </w:r>
            <w:proofErr w:type="spellEnd"/>
            <w:r>
              <w:t xml:space="preserve"> is</w:t>
            </w:r>
          </w:p>
        </w:tc>
      </w:tr>
      <w:tr w:rsidR="00B464B2" w14:paraId="4F2FBEFB" w14:textId="77777777">
        <w:tc>
          <w:tcPr>
            <w:tcW w:w="4531" w:type="dxa"/>
          </w:tcPr>
          <w:p w14:paraId="179A906D" w14:textId="77777777" w:rsidR="00B464B2" w:rsidRDefault="00000000">
            <w:r>
              <w:t>Are you good at counting?</w:t>
            </w:r>
          </w:p>
          <w:p w14:paraId="1FA36A62" w14:textId="77777777" w:rsidR="00B464B2" w:rsidRDefault="00000000">
            <w:r>
              <w:br/>
              <w:t>How many people have visited the camps in 2023?</w:t>
            </w:r>
          </w:p>
        </w:tc>
        <w:tc>
          <w:tcPr>
            <w:tcW w:w="4531" w:type="dxa"/>
          </w:tcPr>
          <w:p w14:paraId="5B3501B3" w14:textId="77777777" w:rsidR="00B464B2" w:rsidRDefault="00000000">
            <w:r>
              <w:t xml:space="preserve">Kun je </w:t>
            </w:r>
            <w:proofErr w:type="spellStart"/>
            <w:r>
              <w:t>goed</w:t>
            </w:r>
            <w:proofErr w:type="spellEnd"/>
            <w:r>
              <w:t xml:space="preserve"> </w:t>
            </w:r>
            <w:proofErr w:type="spellStart"/>
            <w:r>
              <w:t>tellen</w:t>
            </w:r>
            <w:proofErr w:type="spellEnd"/>
            <w:r>
              <w:t>?</w:t>
            </w:r>
          </w:p>
          <w:p w14:paraId="1B8F108A" w14:textId="77777777" w:rsidR="00B464B2" w:rsidRDefault="00B464B2"/>
          <w:p w14:paraId="5A7A2FCF" w14:textId="77777777" w:rsidR="00B464B2" w:rsidRDefault="00000000">
            <w:proofErr w:type="spellStart"/>
            <w:r>
              <w:t>Hoeveel</w:t>
            </w:r>
            <w:proofErr w:type="spellEnd"/>
            <w:r>
              <w:t xml:space="preserve"> </w:t>
            </w:r>
            <w:proofErr w:type="spellStart"/>
            <w:r>
              <w:t>mensen</w:t>
            </w:r>
            <w:proofErr w:type="spellEnd"/>
            <w:r>
              <w:t xml:space="preserve"> </w:t>
            </w:r>
            <w:proofErr w:type="spellStart"/>
            <w:r>
              <w:t>hebben</w:t>
            </w:r>
            <w:proofErr w:type="spellEnd"/>
            <w:r>
              <w:t xml:space="preserve"> de camps </w:t>
            </w:r>
            <w:proofErr w:type="spellStart"/>
            <w:r>
              <w:t>bezocht</w:t>
            </w:r>
            <w:proofErr w:type="spellEnd"/>
            <w:r>
              <w:t xml:space="preserve"> in 2023?</w:t>
            </w:r>
          </w:p>
          <w:p w14:paraId="1C890273" w14:textId="77777777" w:rsidR="00B464B2" w:rsidRDefault="00B464B2"/>
        </w:tc>
      </w:tr>
      <w:tr w:rsidR="00B464B2" w14:paraId="4A1F47D2" w14:textId="77777777">
        <w:tc>
          <w:tcPr>
            <w:tcW w:w="4531" w:type="dxa"/>
          </w:tcPr>
          <w:p w14:paraId="75BE8EC7" w14:textId="77777777" w:rsidR="00B464B2" w:rsidRDefault="00000000">
            <w:r>
              <w:t>Have you danced along this morning?</w:t>
            </w:r>
          </w:p>
          <w:p w14:paraId="2A786234" w14:textId="77777777" w:rsidR="00B464B2" w:rsidRDefault="00B464B2"/>
          <w:p w14:paraId="675C2CBF" w14:textId="77777777" w:rsidR="00B464B2" w:rsidRDefault="00000000">
            <w:r>
              <w:t>What is the correct order of the Herman Shuffle dance moves?</w:t>
            </w:r>
            <w:r>
              <w:br/>
            </w:r>
          </w:p>
          <w:p w14:paraId="562D7CA5" w14:textId="77777777" w:rsidR="00B464B2" w:rsidRDefault="00000000">
            <w:r>
              <w:t>A: Lean, Wave, Drift</w:t>
            </w:r>
          </w:p>
          <w:p w14:paraId="2A1396F1" w14:textId="77777777" w:rsidR="00B464B2" w:rsidRDefault="00000000">
            <w:r>
              <w:t>B: Wave, Lean, Drift</w:t>
            </w:r>
          </w:p>
          <w:p w14:paraId="4C925C97" w14:textId="77777777" w:rsidR="00B464B2" w:rsidRDefault="00000000">
            <w:r>
              <w:t>C: Lean, Drift, Wave</w:t>
            </w:r>
          </w:p>
          <w:p w14:paraId="25F6D9CF" w14:textId="77777777" w:rsidR="00B464B2" w:rsidRDefault="00000000">
            <w:r>
              <w:t xml:space="preserve">D: Wave, Drift, Lean </w:t>
            </w:r>
          </w:p>
        </w:tc>
        <w:tc>
          <w:tcPr>
            <w:tcW w:w="4531" w:type="dxa"/>
          </w:tcPr>
          <w:p w14:paraId="0A0EA295" w14:textId="77777777" w:rsidR="00B464B2" w:rsidRDefault="00000000">
            <w:r>
              <w:t xml:space="preserve">Heb je </w:t>
            </w:r>
            <w:proofErr w:type="spellStart"/>
            <w:r>
              <w:t>vanmorgen</w:t>
            </w:r>
            <w:proofErr w:type="spellEnd"/>
            <w:r>
              <w:t xml:space="preserve"> </w:t>
            </w:r>
            <w:proofErr w:type="spellStart"/>
            <w:r>
              <w:t>meegedanst</w:t>
            </w:r>
            <w:proofErr w:type="spellEnd"/>
            <w:r>
              <w:t>?</w:t>
            </w:r>
          </w:p>
          <w:p w14:paraId="6E7FF36F" w14:textId="77777777" w:rsidR="00B464B2" w:rsidRDefault="00B464B2"/>
          <w:p w14:paraId="3DAAEA34" w14:textId="77777777" w:rsidR="00B464B2" w:rsidRDefault="00000000">
            <w:r>
              <w:t xml:space="preserve">Wat is de </w:t>
            </w:r>
            <w:proofErr w:type="spellStart"/>
            <w:r>
              <w:t>juiste</w:t>
            </w:r>
            <w:proofErr w:type="spellEnd"/>
            <w:r>
              <w:t xml:space="preserve"> </w:t>
            </w:r>
            <w:proofErr w:type="spellStart"/>
            <w:r>
              <w:t>volgorde</w:t>
            </w:r>
            <w:proofErr w:type="spellEnd"/>
            <w:r>
              <w:t xml:space="preserve"> van de </w:t>
            </w:r>
            <w:proofErr w:type="spellStart"/>
            <w:r>
              <w:t>danspasjes</w:t>
            </w:r>
            <w:proofErr w:type="spellEnd"/>
            <w:r>
              <w:t xml:space="preserve"> van Hermans Shuffle?</w:t>
            </w:r>
          </w:p>
          <w:p w14:paraId="60E7908D" w14:textId="77777777" w:rsidR="00B464B2" w:rsidRDefault="00B464B2"/>
          <w:p w14:paraId="0AEB5ADB" w14:textId="77777777" w:rsidR="00D1157A" w:rsidRDefault="00D1157A" w:rsidP="00D1157A">
            <w:pPr>
              <w:rPr>
                <w:ins w:id="37" w:author="Kirsten" w:date="2023-07-11T19:19:00Z"/>
              </w:rPr>
            </w:pPr>
            <w:commentRangeStart w:id="38"/>
            <w:ins w:id="39" w:author="Kirsten" w:date="2023-07-11T19:19:00Z">
              <w:r>
                <w:t>A: Lean, Wave, Drift</w:t>
              </w:r>
            </w:ins>
          </w:p>
          <w:p w14:paraId="02094892" w14:textId="77777777" w:rsidR="00D1157A" w:rsidRDefault="00D1157A" w:rsidP="00D1157A">
            <w:pPr>
              <w:rPr>
                <w:ins w:id="40" w:author="Kirsten" w:date="2023-07-11T19:19:00Z"/>
              </w:rPr>
            </w:pPr>
            <w:ins w:id="41" w:author="Kirsten" w:date="2023-07-11T19:19:00Z">
              <w:r>
                <w:t>B: Wave, Lean, Drift</w:t>
              </w:r>
            </w:ins>
          </w:p>
          <w:p w14:paraId="3931C7AE" w14:textId="77777777" w:rsidR="00D1157A" w:rsidRDefault="00D1157A" w:rsidP="00D1157A">
            <w:pPr>
              <w:rPr>
                <w:ins w:id="42" w:author="Kirsten" w:date="2023-07-11T19:19:00Z"/>
              </w:rPr>
            </w:pPr>
            <w:ins w:id="43" w:author="Kirsten" w:date="2023-07-11T19:19:00Z">
              <w:r>
                <w:t>C: Lean, Drift, Wave</w:t>
              </w:r>
            </w:ins>
          </w:p>
          <w:p w14:paraId="2EA14BE3" w14:textId="68FF6C48" w:rsidR="00B464B2" w:rsidDel="00D1157A" w:rsidRDefault="00D1157A" w:rsidP="00D1157A">
            <w:pPr>
              <w:rPr>
                <w:del w:id="44" w:author="Kirsten" w:date="2023-07-11T19:19:00Z"/>
              </w:rPr>
            </w:pPr>
            <w:ins w:id="45" w:author="Kirsten" w:date="2023-07-11T19:19:00Z">
              <w:r>
                <w:t>D: Wave, Drift, Lean</w:t>
              </w:r>
            </w:ins>
            <w:commentRangeEnd w:id="38"/>
            <w:r>
              <w:rPr>
                <w:rStyle w:val="Verwijzingopmerking"/>
              </w:rPr>
              <w:commentReference w:id="38"/>
            </w:r>
            <w:del w:id="46" w:author="Kirsten" w:date="2023-07-11T19:19:00Z">
              <w:r w:rsidR="00000000" w:rsidDel="00D1157A">
                <w:delText>A: Leunen, Zwaaien, Driften</w:delText>
              </w:r>
            </w:del>
          </w:p>
          <w:p w14:paraId="7CE9150F" w14:textId="270A5FC0" w:rsidR="00B464B2" w:rsidDel="00D1157A" w:rsidRDefault="00000000">
            <w:pPr>
              <w:rPr>
                <w:del w:id="47" w:author="Kirsten" w:date="2023-07-11T19:19:00Z"/>
              </w:rPr>
            </w:pPr>
            <w:del w:id="48" w:author="Kirsten" w:date="2023-07-11T19:19:00Z">
              <w:r w:rsidDel="00D1157A">
                <w:delText>B: Zwaaien, Leunen, Driften</w:delText>
              </w:r>
            </w:del>
          </w:p>
          <w:p w14:paraId="14D9D93D" w14:textId="55F03A5D" w:rsidR="00B464B2" w:rsidDel="00D1157A" w:rsidRDefault="00000000">
            <w:pPr>
              <w:rPr>
                <w:del w:id="49" w:author="Kirsten" w:date="2023-07-11T19:19:00Z"/>
              </w:rPr>
            </w:pPr>
            <w:del w:id="50" w:author="Kirsten" w:date="2023-07-11T19:19:00Z">
              <w:r w:rsidDel="00D1157A">
                <w:delText>C: Leunen, Driften, Zwaaien</w:delText>
              </w:r>
            </w:del>
          </w:p>
          <w:p w14:paraId="046FA526" w14:textId="7BFBEE21" w:rsidR="00B464B2" w:rsidRDefault="00000000">
            <w:del w:id="51" w:author="Kirsten" w:date="2023-07-11T19:19:00Z">
              <w:r w:rsidDel="00D1157A">
                <w:delText>D: Zwaaien, Driften, Leunen</w:delText>
              </w:r>
            </w:del>
          </w:p>
        </w:tc>
      </w:tr>
      <w:tr w:rsidR="00B464B2" w14:paraId="155BC021" w14:textId="77777777">
        <w:tc>
          <w:tcPr>
            <w:tcW w:w="4531" w:type="dxa"/>
          </w:tcPr>
          <w:p w14:paraId="2D1312CA" w14:textId="77777777" w:rsidR="00B464B2" w:rsidRDefault="00000000">
            <w:r>
              <w:t>Look at the image.</w:t>
            </w:r>
          </w:p>
          <w:p w14:paraId="4FC49E82" w14:textId="77777777" w:rsidR="00B464B2" w:rsidRDefault="00B464B2"/>
          <w:p w14:paraId="4501B3DF" w14:textId="77777777" w:rsidR="00B464B2" w:rsidRDefault="00000000">
            <w:r>
              <w:t>Which rollercoaster cart will reach the bottom first?</w:t>
            </w:r>
          </w:p>
          <w:p w14:paraId="6D5E5943" w14:textId="77777777" w:rsidR="00B464B2" w:rsidRDefault="00000000">
            <w:r>
              <w:t>A: Red</w:t>
            </w:r>
          </w:p>
          <w:p w14:paraId="579344B7" w14:textId="77777777" w:rsidR="00B464B2" w:rsidRDefault="00000000">
            <w:r>
              <w:t>B: Green</w:t>
            </w:r>
          </w:p>
          <w:p w14:paraId="47C0178B" w14:textId="77777777" w:rsidR="00B464B2" w:rsidRDefault="00000000">
            <w:r>
              <w:t>C: Yellow</w:t>
            </w:r>
          </w:p>
          <w:p w14:paraId="2F53FB06" w14:textId="77777777" w:rsidR="00B464B2" w:rsidRDefault="00000000">
            <w:r>
              <w:t>D: They reach the bottom at the same time</w:t>
            </w:r>
          </w:p>
        </w:tc>
        <w:tc>
          <w:tcPr>
            <w:tcW w:w="4531" w:type="dxa"/>
          </w:tcPr>
          <w:p w14:paraId="43D1F29E" w14:textId="77777777" w:rsidR="00B464B2" w:rsidRDefault="00000000">
            <w:proofErr w:type="spellStart"/>
            <w:r>
              <w:t>Kijk</w:t>
            </w:r>
            <w:proofErr w:type="spellEnd"/>
            <w:r>
              <w:t xml:space="preserve"> </w:t>
            </w:r>
            <w:proofErr w:type="spellStart"/>
            <w:r>
              <w:t>naar</w:t>
            </w:r>
            <w:proofErr w:type="spellEnd"/>
            <w:r>
              <w:t xml:space="preserve"> de </w:t>
            </w:r>
            <w:proofErr w:type="spellStart"/>
            <w:r>
              <w:t>afbeelding</w:t>
            </w:r>
            <w:proofErr w:type="spellEnd"/>
            <w:r>
              <w:t>.</w:t>
            </w:r>
          </w:p>
          <w:p w14:paraId="68555E47" w14:textId="77777777" w:rsidR="00B464B2" w:rsidRDefault="00B464B2"/>
          <w:p w14:paraId="2E0EC38E" w14:textId="77777777" w:rsidR="00B464B2" w:rsidRDefault="00000000">
            <w:r>
              <w:t xml:space="preserve">Welk </w:t>
            </w:r>
            <w:proofErr w:type="spellStart"/>
            <w:r>
              <w:t>karretje</w:t>
            </w:r>
            <w:proofErr w:type="spellEnd"/>
            <w:r>
              <w:t xml:space="preserve"> van de </w:t>
            </w:r>
            <w:proofErr w:type="spellStart"/>
            <w:r>
              <w:t>achtbaan</w:t>
            </w:r>
            <w:proofErr w:type="spellEnd"/>
            <w:r>
              <w:t xml:space="preserve"> </w:t>
            </w:r>
            <w:proofErr w:type="spellStart"/>
            <w:r>
              <w:t>zal</w:t>
            </w:r>
            <w:proofErr w:type="spellEnd"/>
            <w:r>
              <w:t xml:space="preserve"> het </w:t>
            </w:r>
            <w:proofErr w:type="spellStart"/>
            <w:r>
              <w:t>eerst</w:t>
            </w:r>
            <w:proofErr w:type="spellEnd"/>
            <w:r>
              <w:t xml:space="preserve"> de </w:t>
            </w:r>
            <w:proofErr w:type="spellStart"/>
            <w:r>
              <w:t>bodem</w:t>
            </w:r>
            <w:proofErr w:type="spellEnd"/>
            <w:r>
              <w:t xml:space="preserve"> </w:t>
            </w:r>
            <w:proofErr w:type="spellStart"/>
            <w:r>
              <w:t>bereiken</w:t>
            </w:r>
            <w:proofErr w:type="spellEnd"/>
            <w:r>
              <w:t>?</w:t>
            </w:r>
          </w:p>
          <w:p w14:paraId="0770D86F" w14:textId="77777777" w:rsidR="00B464B2" w:rsidRDefault="00000000">
            <w:r>
              <w:t>A: Rood</w:t>
            </w:r>
          </w:p>
          <w:p w14:paraId="0F2BD67F" w14:textId="77777777" w:rsidR="00B464B2" w:rsidRDefault="00000000">
            <w:r>
              <w:t>B: Groen</w:t>
            </w:r>
          </w:p>
          <w:p w14:paraId="1FD07425" w14:textId="77777777" w:rsidR="00B464B2" w:rsidRDefault="00000000">
            <w:r>
              <w:t>C: Geel</w:t>
            </w:r>
          </w:p>
          <w:p w14:paraId="1B047726" w14:textId="77777777" w:rsidR="00B464B2" w:rsidRDefault="00000000">
            <w:r>
              <w:t xml:space="preserve">D: Ze </w:t>
            </w:r>
            <w:proofErr w:type="spellStart"/>
            <w:r>
              <w:t>bereiken</w:t>
            </w:r>
            <w:proofErr w:type="spellEnd"/>
            <w:r>
              <w:t xml:space="preserve"> de </w:t>
            </w:r>
            <w:proofErr w:type="spellStart"/>
            <w:r>
              <w:t>bodem</w:t>
            </w:r>
            <w:proofErr w:type="spellEnd"/>
            <w:r>
              <w:t xml:space="preserve"> </w:t>
            </w:r>
            <w:proofErr w:type="spellStart"/>
            <w:r>
              <w:t>tegelijkertijd</w:t>
            </w:r>
            <w:proofErr w:type="spellEnd"/>
          </w:p>
        </w:tc>
      </w:tr>
      <w:tr w:rsidR="00B464B2" w14:paraId="148E9AF6" w14:textId="77777777">
        <w:tc>
          <w:tcPr>
            <w:tcW w:w="4531" w:type="dxa"/>
          </w:tcPr>
          <w:p w14:paraId="7BE664DC" w14:textId="77777777" w:rsidR="00B464B2" w:rsidRDefault="00000000">
            <w:r>
              <w:t>Look at the image.</w:t>
            </w:r>
          </w:p>
          <w:p w14:paraId="50B858F0" w14:textId="77777777" w:rsidR="00B464B2" w:rsidRDefault="00B464B2"/>
          <w:p w14:paraId="4B38C355" w14:textId="77777777" w:rsidR="00B464B2" w:rsidRDefault="00000000">
            <w:r>
              <w:t>The man with the blue shirt is going to faint on this rollercoaster ride, how often will he pass out?</w:t>
            </w:r>
          </w:p>
          <w:p w14:paraId="5BAA6D0B" w14:textId="77777777" w:rsidR="00B464B2" w:rsidRDefault="00000000">
            <w:r>
              <w:t>A: 1 time</w:t>
            </w:r>
          </w:p>
          <w:p w14:paraId="34261EAE" w14:textId="77777777" w:rsidR="00B464B2" w:rsidRDefault="00000000">
            <w:r>
              <w:t>B: 2 times</w:t>
            </w:r>
          </w:p>
          <w:p w14:paraId="3573D154" w14:textId="77777777" w:rsidR="00B464B2" w:rsidRDefault="00000000">
            <w:r>
              <w:t>C: 4 times</w:t>
            </w:r>
          </w:p>
          <w:p w14:paraId="37324E5F" w14:textId="77777777" w:rsidR="00B464B2" w:rsidRDefault="00000000">
            <w:r>
              <w:t>D: 8 times</w:t>
            </w:r>
          </w:p>
        </w:tc>
        <w:tc>
          <w:tcPr>
            <w:tcW w:w="4531" w:type="dxa"/>
          </w:tcPr>
          <w:p w14:paraId="1FF55799" w14:textId="77777777" w:rsidR="00B464B2" w:rsidRDefault="00000000">
            <w:proofErr w:type="spellStart"/>
            <w:r>
              <w:t>Kijk</w:t>
            </w:r>
            <w:proofErr w:type="spellEnd"/>
            <w:r>
              <w:t xml:space="preserve"> </w:t>
            </w:r>
            <w:proofErr w:type="spellStart"/>
            <w:r>
              <w:t>naar</w:t>
            </w:r>
            <w:proofErr w:type="spellEnd"/>
            <w:r>
              <w:t xml:space="preserve"> de </w:t>
            </w:r>
            <w:proofErr w:type="spellStart"/>
            <w:r>
              <w:t>afbeelding</w:t>
            </w:r>
            <w:proofErr w:type="spellEnd"/>
            <w:r>
              <w:t>.</w:t>
            </w:r>
          </w:p>
          <w:p w14:paraId="222E4E31" w14:textId="77777777" w:rsidR="00B464B2" w:rsidRDefault="00B464B2"/>
          <w:p w14:paraId="657A7DD2" w14:textId="77777777" w:rsidR="00B464B2" w:rsidRDefault="00000000">
            <w:r>
              <w:t xml:space="preserve">De man met het </w:t>
            </w:r>
            <w:proofErr w:type="spellStart"/>
            <w:r>
              <w:t>blauwe</w:t>
            </w:r>
            <w:proofErr w:type="spellEnd"/>
            <w:r>
              <w:t xml:space="preserve"> shirt </w:t>
            </w:r>
            <w:proofErr w:type="spellStart"/>
            <w:r>
              <w:t>gaat</w:t>
            </w:r>
            <w:proofErr w:type="spellEnd"/>
            <w:r>
              <w:t xml:space="preserve"> </w:t>
            </w:r>
            <w:proofErr w:type="spellStart"/>
            <w:r>
              <w:t>flauwvallen</w:t>
            </w:r>
            <w:proofErr w:type="spellEnd"/>
            <w:r>
              <w:t xml:space="preserve"> in </w:t>
            </w:r>
            <w:proofErr w:type="spellStart"/>
            <w:r>
              <w:t>deze</w:t>
            </w:r>
            <w:proofErr w:type="spellEnd"/>
            <w:r>
              <w:t xml:space="preserve"> </w:t>
            </w:r>
            <w:proofErr w:type="spellStart"/>
            <w:r>
              <w:t>achtbaan</w:t>
            </w:r>
            <w:proofErr w:type="spellEnd"/>
            <w:r>
              <w:t xml:space="preserve">, hoe </w:t>
            </w:r>
            <w:proofErr w:type="spellStart"/>
            <w:r>
              <w:t>vaak</w:t>
            </w:r>
            <w:proofErr w:type="spellEnd"/>
            <w:r>
              <w:t xml:space="preserve"> </w:t>
            </w:r>
            <w:proofErr w:type="spellStart"/>
            <w:r>
              <w:t>zal</w:t>
            </w:r>
            <w:proofErr w:type="spellEnd"/>
            <w:r>
              <w:t xml:space="preserve"> </w:t>
            </w:r>
            <w:proofErr w:type="spellStart"/>
            <w:r>
              <w:t>hij</w:t>
            </w:r>
            <w:proofErr w:type="spellEnd"/>
            <w:r>
              <w:t xml:space="preserve"> </w:t>
            </w:r>
            <w:proofErr w:type="spellStart"/>
            <w:r>
              <w:t>flauwvallen</w:t>
            </w:r>
            <w:proofErr w:type="spellEnd"/>
            <w:r>
              <w:t>?</w:t>
            </w:r>
          </w:p>
          <w:p w14:paraId="2739E132" w14:textId="77777777" w:rsidR="00B464B2" w:rsidRDefault="00000000">
            <w:r>
              <w:t xml:space="preserve">A: 1 </w:t>
            </w:r>
            <w:proofErr w:type="spellStart"/>
            <w:r>
              <w:t>keer</w:t>
            </w:r>
            <w:proofErr w:type="spellEnd"/>
          </w:p>
          <w:p w14:paraId="7280F0F6" w14:textId="77777777" w:rsidR="00B464B2" w:rsidRDefault="00000000">
            <w:r>
              <w:t xml:space="preserve">B: 2 </w:t>
            </w:r>
            <w:proofErr w:type="spellStart"/>
            <w:r>
              <w:t>keer</w:t>
            </w:r>
            <w:proofErr w:type="spellEnd"/>
          </w:p>
          <w:p w14:paraId="57A8F73D" w14:textId="77777777" w:rsidR="00B464B2" w:rsidRDefault="00000000">
            <w:r>
              <w:t xml:space="preserve">C: 4 </w:t>
            </w:r>
            <w:proofErr w:type="spellStart"/>
            <w:r>
              <w:t>keer</w:t>
            </w:r>
            <w:proofErr w:type="spellEnd"/>
          </w:p>
          <w:p w14:paraId="0821D254" w14:textId="77777777" w:rsidR="00B464B2" w:rsidRDefault="00000000">
            <w:r>
              <w:t xml:space="preserve">D: 8 </w:t>
            </w:r>
            <w:proofErr w:type="spellStart"/>
            <w:r>
              <w:t>keer</w:t>
            </w:r>
            <w:proofErr w:type="spellEnd"/>
          </w:p>
        </w:tc>
      </w:tr>
      <w:tr w:rsidR="00B464B2" w14:paraId="0E1EE553" w14:textId="77777777">
        <w:tc>
          <w:tcPr>
            <w:tcW w:w="4531" w:type="dxa"/>
          </w:tcPr>
          <w:p w14:paraId="3DDB9CEB" w14:textId="77777777" w:rsidR="00B464B2" w:rsidRDefault="00000000">
            <w:r>
              <w:t>Are you a fan of animals? Study the image.</w:t>
            </w:r>
          </w:p>
          <w:p w14:paraId="2D1FBD23" w14:textId="77777777" w:rsidR="00B464B2" w:rsidRDefault="00000000">
            <w:r>
              <w:br/>
              <w:t>What animal is trying to sniff you from the other side?</w:t>
            </w:r>
          </w:p>
          <w:p w14:paraId="35A7B26B" w14:textId="77777777" w:rsidR="00B464B2" w:rsidRDefault="00000000">
            <w:r>
              <w:t>A: Horse</w:t>
            </w:r>
          </w:p>
          <w:p w14:paraId="7D749061" w14:textId="77777777" w:rsidR="00B464B2" w:rsidRDefault="00000000">
            <w:r>
              <w:t>B: Camel</w:t>
            </w:r>
          </w:p>
          <w:p w14:paraId="7BD3CD73" w14:textId="77777777" w:rsidR="00B464B2" w:rsidRDefault="00000000">
            <w:r>
              <w:t>C: Antilope</w:t>
            </w:r>
          </w:p>
          <w:p w14:paraId="077DAA7E" w14:textId="77777777" w:rsidR="00B464B2" w:rsidRDefault="00000000">
            <w:r>
              <w:lastRenderedPageBreak/>
              <w:t>D: Giraffe</w:t>
            </w:r>
          </w:p>
        </w:tc>
        <w:tc>
          <w:tcPr>
            <w:tcW w:w="4531" w:type="dxa"/>
          </w:tcPr>
          <w:p w14:paraId="7B026508" w14:textId="77777777" w:rsidR="00B464B2" w:rsidRDefault="00000000">
            <w:r>
              <w:lastRenderedPageBreak/>
              <w:t xml:space="preserve">Ben je </w:t>
            </w:r>
            <w:proofErr w:type="spellStart"/>
            <w:r>
              <w:t>een</w:t>
            </w:r>
            <w:proofErr w:type="spellEnd"/>
            <w:r>
              <w:t xml:space="preserve"> fan van </w:t>
            </w:r>
            <w:proofErr w:type="spellStart"/>
            <w:r>
              <w:t>dieren</w:t>
            </w:r>
            <w:proofErr w:type="spellEnd"/>
            <w:r>
              <w:t xml:space="preserve">? </w:t>
            </w:r>
            <w:proofErr w:type="spellStart"/>
            <w:r>
              <w:t>Bestudeer</w:t>
            </w:r>
            <w:proofErr w:type="spellEnd"/>
            <w:r>
              <w:t xml:space="preserve"> de </w:t>
            </w:r>
            <w:proofErr w:type="spellStart"/>
            <w:r>
              <w:t>afbeelding</w:t>
            </w:r>
            <w:proofErr w:type="spellEnd"/>
            <w:r>
              <w:t>.</w:t>
            </w:r>
          </w:p>
          <w:p w14:paraId="25EAEC21" w14:textId="77777777" w:rsidR="00B464B2" w:rsidRDefault="00B464B2"/>
          <w:p w14:paraId="40716A28" w14:textId="77777777" w:rsidR="00B464B2" w:rsidRDefault="00000000">
            <w:r>
              <w:t xml:space="preserve">Welk </w:t>
            </w:r>
            <w:proofErr w:type="spellStart"/>
            <w:r>
              <w:t>dier</w:t>
            </w:r>
            <w:proofErr w:type="spellEnd"/>
            <w:r>
              <w:t xml:space="preserve"> </w:t>
            </w:r>
            <w:proofErr w:type="spellStart"/>
            <w:r>
              <w:t>probeert</w:t>
            </w:r>
            <w:proofErr w:type="spellEnd"/>
            <w:r>
              <w:t xml:space="preserve"> </w:t>
            </w:r>
            <w:proofErr w:type="spellStart"/>
            <w:r>
              <w:t>jou</w:t>
            </w:r>
            <w:proofErr w:type="spellEnd"/>
            <w:r>
              <w:t xml:space="preserve"> van de </w:t>
            </w:r>
            <w:proofErr w:type="spellStart"/>
            <w:r>
              <w:t>andere</w:t>
            </w:r>
            <w:proofErr w:type="spellEnd"/>
            <w:r>
              <w:t xml:space="preserve"> </w:t>
            </w:r>
            <w:proofErr w:type="spellStart"/>
            <w:r>
              <w:t>kant</w:t>
            </w:r>
            <w:proofErr w:type="spellEnd"/>
            <w:r>
              <w:t xml:space="preserve"> </w:t>
            </w:r>
            <w:proofErr w:type="spellStart"/>
            <w:r>
              <w:t>te</w:t>
            </w:r>
            <w:proofErr w:type="spellEnd"/>
            <w:r>
              <w:t xml:space="preserve"> </w:t>
            </w:r>
            <w:proofErr w:type="spellStart"/>
            <w:r>
              <w:t>besnuffelen</w:t>
            </w:r>
            <w:proofErr w:type="spellEnd"/>
            <w:r>
              <w:t>?</w:t>
            </w:r>
          </w:p>
          <w:p w14:paraId="5A0254E6" w14:textId="77777777" w:rsidR="00B464B2" w:rsidRDefault="00000000">
            <w:r>
              <w:t xml:space="preserve">A: </w:t>
            </w:r>
            <w:proofErr w:type="spellStart"/>
            <w:r>
              <w:t>Paard</w:t>
            </w:r>
            <w:proofErr w:type="spellEnd"/>
          </w:p>
          <w:p w14:paraId="267FE9A0" w14:textId="77777777" w:rsidR="00B464B2" w:rsidRDefault="00000000">
            <w:r>
              <w:t>B: Kameel</w:t>
            </w:r>
          </w:p>
          <w:p w14:paraId="14327273" w14:textId="77777777" w:rsidR="00B464B2" w:rsidRDefault="00000000">
            <w:r>
              <w:lastRenderedPageBreak/>
              <w:t>C: Antilope</w:t>
            </w:r>
          </w:p>
          <w:p w14:paraId="6E5D58A7" w14:textId="77777777" w:rsidR="00B464B2" w:rsidRDefault="00000000">
            <w:r>
              <w:t xml:space="preserve">D: </w:t>
            </w:r>
            <w:proofErr w:type="spellStart"/>
            <w:r>
              <w:t>Giraf</w:t>
            </w:r>
            <w:proofErr w:type="spellEnd"/>
          </w:p>
        </w:tc>
      </w:tr>
      <w:tr w:rsidR="00B464B2" w14:paraId="534EA5CE" w14:textId="77777777">
        <w:tc>
          <w:tcPr>
            <w:tcW w:w="4531" w:type="dxa"/>
          </w:tcPr>
          <w:p w14:paraId="52504EEF" w14:textId="77777777" w:rsidR="00B464B2" w:rsidRDefault="00000000">
            <w:r>
              <w:lastRenderedPageBreak/>
              <w:t>Are you a fan of animals? Study the image.</w:t>
            </w:r>
          </w:p>
          <w:p w14:paraId="6DF0FFFD" w14:textId="77777777" w:rsidR="00B464B2" w:rsidRDefault="00B464B2">
            <w:pPr>
              <w:rPr>
                <w:i/>
              </w:rPr>
            </w:pPr>
          </w:p>
          <w:p w14:paraId="51996C98" w14:textId="77777777" w:rsidR="00B464B2" w:rsidRDefault="00000000">
            <w:r>
              <w:t>What animal is trying to sniff you from the other side?</w:t>
            </w:r>
          </w:p>
          <w:p w14:paraId="05E7DB6A" w14:textId="77777777" w:rsidR="00B464B2" w:rsidRDefault="00000000">
            <w:r>
              <w:t>A: Elephant</w:t>
            </w:r>
          </w:p>
          <w:p w14:paraId="2AD91CF8" w14:textId="77777777" w:rsidR="00B464B2" w:rsidRDefault="00000000">
            <w:r>
              <w:t>B: Tiger</w:t>
            </w:r>
          </w:p>
          <w:p w14:paraId="6639170E" w14:textId="77777777" w:rsidR="00B464B2" w:rsidRDefault="00000000">
            <w:r>
              <w:t>C: Owl</w:t>
            </w:r>
          </w:p>
          <w:p w14:paraId="3736606F" w14:textId="77777777" w:rsidR="00B464B2" w:rsidRDefault="00000000">
            <w:r>
              <w:t>D: Lion</w:t>
            </w:r>
          </w:p>
          <w:p w14:paraId="3C1E4ED4" w14:textId="77777777" w:rsidR="00B464B2" w:rsidRDefault="00B464B2"/>
        </w:tc>
        <w:tc>
          <w:tcPr>
            <w:tcW w:w="4531" w:type="dxa"/>
          </w:tcPr>
          <w:p w14:paraId="71C2DFF2" w14:textId="77777777" w:rsidR="00B464B2" w:rsidRDefault="00000000">
            <w:r>
              <w:t xml:space="preserve">Ben je </w:t>
            </w:r>
            <w:proofErr w:type="spellStart"/>
            <w:r>
              <w:t>een</w:t>
            </w:r>
            <w:proofErr w:type="spellEnd"/>
            <w:r>
              <w:t xml:space="preserve"> fan van </w:t>
            </w:r>
            <w:proofErr w:type="spellStart"/>
            <w:r>
              <w:t>dieren</w:t>
            </w:r>
            <w:proofErr w:type="spellEnd"/>
            <w:r>
              <w:t xml:space="preserve">? </w:t>
            </w:r>
            <w:proofErr w:type="spellStart"/>
            <w:r>
              <w:t>Bestudeer</w:t>
            </w:r>
            <w:proofErr w:type="spellEnd"/>
            <w:r>
              <w:t xml:space="preserve"> de </w:t>
            </w:r>
            <w:proofErr w:type="spellStart"/>
            <w:r>
              <w:t>afbeelding</w:t>
            </w:r>
            <w:proofErr w:type="spellEnd"/>
            <w:r>
              <w:t>.</w:t>
            </w:r>
          </w:p>
          <w:p w14:paraId="5C164B50" w14:textId="77777777" w:rsidR="00B464B2" w:rsidRDefault="00B464B2"/>
          <w:p w14:paraId="5E541467" w14:textId="77777777" w:rsidR="00B464B2" w:rsidRDefault="00000000">
            <w:r>
              <w:t xml:space="preserve">Welk </w:t>
            </w:r>
            <w:proofErr w:type="spellStart"/>
            <w:r>
              <w:t>dier</w:t>
            </w:r>
            <w:proofErr w:type="spellEnd"/>
            <w:r>
              <w:t xml:space="preserve"> </w:t>
            </w:r>
            <w:proofErr w:type="spellStart"/>
            <w:r>
              <w:t>probeert</w:t>
            </w:r>
            <w:proofErr w:type="spellEnd"/>
            <w:r>
              <w:t xml:space="preserve"> </w:t>
            </w:r>
            <w:proofErr w:type="spellStart"/>
            <w:r>
              <w:t>jou</w:t>
            </w:r>
            <w:proofErr w:type="spellEnd"/>
            <w:r>
              <w:t xml:space="preserve"> van de </w:t>
            </w:r>
            <w:proofErr w:type="spellStart"/>
            <w:r>
              <w:t>andere</w:t>
            </w:r>
            <w:proofErr w:type="spellEnd"/>
            <w:r>
              <w:t xml:space="preserve"> </w:t>
            </w:r>
            <w:proofErr w:type="spellStart"/>
            <w:r>
              <w:t>kant</w:t>
            </w:r>
            <w:proofErr w:type="spellEnd"/>
            <w:r>
              <w:t xml:space="preserve"> </w:t>
            </w:r>
            <w:proofErr w:type="spellStart"/>
            <w:r>
              <w:t>te</w:t>
            </w:r>
            <w:proofErr w:type="spellEnd"/>
            <w:r>
              <w:t xml:space="preserve"> </w:t>
            </w:r>
            <w:proofErr w:type="spellStart"/>
            <w:r>
              <w:t>besnuffelen</w:t>
            </w:r>
            <w:proofErr w:type="spellEnd"/>
            <w:r>
              <w:t>?</w:t>
            </w:r>
          </w:p>
          <w:p w14:paraId="5A9F932D" w14:textId="77777777" w:rsidR="00B464B2" w:rsidRDefault="00000000">
            <w:r>
              <w:t>A: Olifant</w:t>
            </w:r>
          </w:p>
          <w:p w14:paraId="36DE046F" w14:textId="77777777" w:rsidR="00B464B2" w:rsidRDefault="00000000">
            <w:r>
              <w:t xml:space="preserve">B: </w:t>
            </w:r>
            <w:proofErr w:type="spellStart"/>
            <w:r>
              <w:t>Tijger</w:t>
            </w:r>
            <w:proofErr w:type="spellEnd"/>
          </w:p>
          <w:p w14:paraId="7E5CDD0E" w14:textId="77777777" w:rsidR="00B464B2" w:rsidRDefault="00000000">
            <w:r>
              <w:t xml:space="preserve">C: </w:t>
            </w:r>
            <w:proofErr w:type="spellStart"/>
            <w:r>
              <w:t>Uil</w:t>
            </w:r>
            <w:proofErr w:type="spellEnd"/>
          </w:p>
          <w:p w14:paraId="4B994DE8" w14:textId="77777777" w:rsidR="00B464B2" w:rsidRDefault="00000000">
            <w:r>
              <w:t>D: Leeuw</w:t>
            </w:r>
          </w:p>
        </w:tc>
      </w:tr>
      <w:tr w:rsidR="00B464B2" w14:paraId="725BAACB" w14:textId="77777777">
        <w:tc>
          <w:tcPr>
            <w:tcW w:w="4531" w:type="dxa"/>
          </w:tcPr>
          <w:p w14:paraId="0B3BB897" w14:textId="77777777" w:rsidR="00B464B2" w:rsidRDefault="00000000">
            <w:r>
              <w:t>Did you follow the projects this year? Look at the image.</w:t>
            </w:r>
          </w:p>
          <w:p w14:paraId="0D2529C9" w14:textId="77777777" w:rsidR="00B464B2" w:rsidRDefault="00B464B2"/>
          <w:p w14:paraId="65C0CEF2" w14:textId="77777777" w:rsidR="00B464B2" w:rsidRDefault="00000000">
            <w:r>
              <w:t>Can you remember who this is?</w:t>
            </w:r>
          </w:p>
          <w:p w14:paraId="30D00C55" w14:textId="77777777" w:rsidR="00B464B2" w:rsidRDefault="00000000">
            <w:r>
              <w:t>A: Peter</w:t>
            </w:r>
          </w:p>
          <w:p w14:paraId="3875DA5E" w14:textId="77777777" w:rsidR="00B464B2" w:rsidRDefault="00000000">
            <w:r>
              <w:t>B: John</w:t>
            </w:r>
          </w:p>
          <w:p w14:paraId="1C47188D" w14:textId="77777777" w:rsidR="00B464B2" w:rsidRDefault="00000000">
            <w:r>
              <w:t>C: Matthew</w:t>
            </w:r>
          </w:p>
          <w:p w14:paraId="6E8588E0" w14:textId="77777777" w:rsidR="00B464B2" w:rsidRDefault="00000000">
            <w:r>
              <w:t>D: Paul</w:t>
            </w:r>
          </w:p>
          <w:p w14:paraId="13E0E74C" w14:textId="77777777" w:rsidR="00B464B2" w:rsidRDefault="00B464B2"/>
        </w:tc>
        <w:tc>
          <w:tcPr>
            <w:tcW w:w="4531" w:type="dxa"/>
          </w:tcPr>
          <w:p w14:paraId="36161412" w14:textId="77777777" w:rsidR="00B464B2" w:rsidRDefault="00000000">
            <w:r>
              <w:t xml:space="preserve">Heb je de </w:t>
            </w:r>
            <w:proofErr w:type="spellStart"/>
            <w:r>
              <w:t>projecten</w:t>
            </w:r>
            <w:proofErr w:type="spellEnd"/>
            <w:r>
              <w:t xml:space="preserve"> </w:t>
            </w:r>
            <w:proofErr w:type="spellStart"/>
            <w:r>
              <w:t>dit</w:t>
            </w:r>
            <w:proofErr w:type="spellEnd"/>
            <w:r>
              <w:t xml:space="preserve"> </w:t>
            </w:r>
            <w:proofErr w:type="spellStart"/>
            <w:r>
              <w:t>jaar</w:t>
            </w:r>
            <w:proofErr w:type="spellEnd"/>
            <w:r>
              <w:t xml:space="preserve"> </w:t>
            </w:r>
            <w:proofErr w:type="spellStart"/>
            <w:r>
              <w:t>gevolgd</w:t>
            </w:r>
            <w:proofErr w:type="spellEnd"/>
            <w:r>
              <w:t xml:space="preserve">? </w:t>
            </w:r>
            <w:proofErr w:type="spellStart"/>
            <w:r>
              <w:t>Kijk</w:t>
            </w:r>
            <w:proofErr w:type="spellEnd"/>
            <w:r>
              <w:t xml:space="preserve"> </w:t>
            </w:r>
            <w:proofErr w:type="spellStart"/>
            <w:r>
              <w:t>naar</w:t>
            </w:r>
            <w:proofErr w:type="spellEnd"/>
            <w:r>
              <w:t xml:space="preserve"> de </w:t>
            </w:r>
            <w:proofErr w:type="spellStart"/>
            <w:r>
              <w:t>afbeelding</w:t>
            </w:r>
            <w:proofErr w:type="spellEnd"/>
            <w:r>
              <w:t>.</w:t>
            </w:r>
          </w:p>
          <w:p w14:paraId="080CB8A1" w14:textId="77777777" w:rsidR="00B464B2" w:rsidRDefault="00B464B2"/>
          <w:p w14:paraId="6B13B3E7" w14:textId="77777777" w:rsidR="00B464B2" w:rsidRDefault="00000000">
            <w:r>
              <w:t xml:space="preserve">Kun je </w:t>
            </w:r>
            <w:proofErr w:type="spellStart"/>
            <w:r>
              <w:t>je</w:t>
            </w:r>
            <w:proofErr w:type="spellEnd"/>
            <w:r>
              <w:t xml:space="preserve"> </w:t>
            </w:r>
            <w:proofErr w:type="spellStart"/>
            <w:r>
              <w:t>herinneren</w:t>
            </w:r>
            <w:proofErr w:type="spellEnd"/>
            <w:r>
              <w:t xml:space="preserve"> </w:t>
            </w:r>
            <w:proofErr w:type="spellStart"/>
            <w:r>
              <w:t>wie</w:t>
            </w:r>
            <w:proofErr w:type="spellEnd"/>
            <w:r>
              <w:t xml:space="preserve"> </w:t>
            </w:r>
            <w:proofErr w:type="spellStart"/>
            <w:r>
              <w:t>dit</w:t>
            </w:r>
            <w:proofErr w:type="spellEnd"/>
            <w:r>
              <w:t xml:space="preserve"> is?</w:t>
            </w:r>
          </w:p>
          <w:p w14:paraId="6DE9A6B1" w14:textId="77777777" w:rsidR="00B464B2" w:rsidRDefault="00000000">
            <w:r>
              <w:t>A: Petrus</w:t>
            </w:r>
          </w:p>
          <w:p w14:paraId="37ACC538" w14:textId="77777777" w:rsidR="00B464B2" w:rsidRDefault="00000000">
            <w:r>
              <w:t>B: Johannes</w:t>
            </w:r>
          </w:p>
          <w:p w14:paraId="7A16C4FD" w14:textId="77777777" w:rsidR="00B464B2" w:rsidRDefault="00000000">
            <w:r>
              <w:t>C: Mattheüs</w:t>
            </w:r>
          </w:p>
          <w:p w14:paraId="56902155" w14:textId="77777777" w:rsidR="00B464B2" w:rsidRDefault="00000000">
            <w:r>
              <w:t>D: Paulus</w:t>
            </w:r>
          </w:p>
        </w:tc>
      </w:tr>
      <w:tr w:rsidR="00B464B2" w14:paraId="40A4E929" w14:textId="77777777">
        <w:tc>
          <w:tcPr>
            <w:tcW w:w="4531" w:type="dxa"/>
          </w:tcPr>
          <w:p w14:paraId="41B423AF" w14:textId="77777777" w:rsidR="00B464B2" w:rsidRDefault="00000000">
            <w:r>
              <w:t>Do you have a keen eye? Look at the image.</w:t>
            </w:r>
          </w:p>
          <w:p w14:paraId="36C9C6D1" w14:textId="77777777" w:rsidR="00B464B2" w:rsidRDefault="00B464B2"/>
          <w:p w14:paraId="75DD1C62" w14:textId="77777777" w:rsidR="00B464B2" w:rsidRDefault="00000000">
            <w:r>
              <w:t>Who can you see in order from left to right?</w:t>
            </w:r>
          </w:p>
          <w:p w14:paraId="3E96E159" w14:textId="77777777" w:rsidR="00B464B2" w:rsidRDefault="00B464B2"/>
        </w:tc>
        <w:tc>
          <w:tcPr>
            <w:tcW w:w="4531" w:type="dxa"/>
          </w:tcPr>
          <w:p w14:paraId="3D4FF603" w14:textId="77777777" w:rsidR="00B464B2" w:rsidRDefault="00000000">
            <w:r>
              <w:t xml:space="preserve">Heb je </w:t>
            </w:r>
            <w:proofErr w:type="spellStart"/>
            <w:r>
              <w:t>een</w:t>
            </w:r>
            <w:proofErr w:type="spellEnd"/>
            <w:r>
              <w:t xml:space="preserve"> </w:t>
            </w:r>
            <w:proofErr w:type="spellStart"/>
            <w:r>
              <w:t>scherp</w:t>
            </w:r>
            <w:proofErr w:type="spellEnd"/>
            <w:r>
              <w:t xml:space="preserve"> </w:t>
            </w:r>
            <w:proofErr w:type="spellStart"/>
            <w:r>
              <w:t>oog</w:t>
            </w:r>
            <w:proofErr w:type="spellEnd"/>
            <w:r>
              <w:t xml:space="preserve">? </w:t>
            </w:r>
            <w:proofErr w:type="spellStart"/>
            <w:r>
              <w:t>Kijk</w:t>
            </w:r>
            <w:proofErr w:type="spellEnd"/>
            <w:r>
              <w:t xml:space="preserve"> </w:t>
            </w:r>
            <w:proofErr w:type="spellStart"/>
            <w:r>
              <w:t>naar</w:t>
            </w:r>
            <w:proofErr w:type="spellEnd"/>
            <w:r>
              <w:t xml:space="preserve"> de </w:t>
            </w:r>
            <w:proofErr w:type="spellStart"/>
            <w:r>
              <w:t>afbeelding</w:t>
            </w:r>
            <w:proofErr w:type="spellEnd"/>
            <w:r>
              <w:t>.</w:t>
            </w:r>
          </w:p>
          <w:p w14:paraId="3F9DB365" w14:textId="77777777" w:rsidR="00B464B2" w:rsidRDefault="00B464B2"/>
          <w:p w14:paraId="1FF80F85" w14:textId="77777777" w:rsidR="00B464B2" w:rsidRDefault="00000000">
            <w:r>
              <w:t xml:space="preserve">Wie </w:t>
            </w:r>
            <w:proofErr w:type="spellStart"/>
            <w:r>
              <w:t>zie</w:t>
            </w:r>
            <w:proofErr w:type="spellEnd"/>
            <w:r>
              <w:t xml:space="preserve"> je in </w:t>
            </w:r>
            <w:proofErr w:type="spellStart"/>
            <w:r>
              <w:t>volgorde</w:t>
            </w:r>
            <w:proofErr w:type="spellEnd"/>
            <w:r>
              <w:t xml:space="preserve"> van links </w:t>
            </w:r>
            <w:proofErr w:type="spellStart"/>
            <w:r>
              <w:t>naar</w:t>
            </w:r>
            <w:proofErr w:type="spellEnd"/>
            <w:r>
              <w:t xml:space="preserve"> </w:t>
            </w:r>
            <w:proofErr w:type="spellStart"/>
            <w:r>
              <w:t>rechts</w:t>
            </w:r>
            <w:proofErr w:type="spellEnd"/>
            <w:r>
              <w:t>?</w:t>
            </w:r>
          </w:p>
          <w:p w14:paraId="0A783564" w14:textId="77777777" w:rsidR="00B464B2" w:rsidRDefault="00B464B2"/>
        </w:tc>
      </w:tr>
      <w:tr w:rsidR="00B464B2" w14:paraId="120472E8" w14:textId="77777777">
        <w:tc>
          <w:tcPr>
            <w:tcW w:w="4531" w:type="dxa"/>
          </w:tcPr>
          <w:p w14:paraId="1191ADB4" w14:textId="77777777" w:rsidR="00B464B2" w:rsidRDefault="00000000">
            <w:r>
              <w:t>Look at the image.</w:t>
            </w:r>
          </w:p>
          <w:p w14:paraId="1CC183C5" w14:textId="77777777" w:rsidR="00B464B2" w:rsidRDefault="00B464B2"/>
          <w:p w14:paraId="46E8EAF1" w14:textId="77777777" w:rsidR="00B464B2" w:rsidRDefault="00000000">
            <w:pPr>
              <w:rPr>
                <w:i/>
              </w:rPr>
            </w:pPr>
            <w:r>
              <w:rPr>
                <w:i/>
              </w:rPr>
              <w:t>Question</w:t>
            </w:r>
          </w:p>
          <w:p w14:paraId="7089F93D" w14:textId="77777777" w:rsidR="00B464B2" w:rsidRDefault="00000000">
            <w:r>
              <w:t>What number should the question mark be?</w:t>
            </w:r>
          </w:p>
          <w:p w14:paraId="782B8341" w14:textId="77777777" w:rsidR="00B464B2" w:rsidRDefault="00B464B2"/>
        </w:tc>
        <w:tc>
          <w:tcPr>
            <w:tcW w:w="4531" w:type="dxa"/>
          </w:tcPr>
          <w:p w14:paraId="38575C9C" w14:textId="77777777" w:rsidR="00B464B2" w:rsidRDefault="00000000">
            <w:proofErr w:type="spellStart"/>
            <w:r>
              <w:t>Kijk</w:t>
            </w:r>
            <w:proofErr w:type="spellEnd"/>
            <w:r>
              <w:t xml:space="preserve"> </w:t>
            </w:r>
            <w:proofErr w:type="spellStart"/>
            <w:r>
              <w:t>naar</w:t>
            </w:r>
            <w:proofErr w:type="spellEnd"/>
            <w:r>
              <w:t xml:space="preserve"> de </w:t>
            </w:r>
            <w:proofErr w:type="spellStart"/>
            <w:r>
              <w:t>afbeelding</w:t>
            </w:r>
            <w:proofErr w:type="spellEnd"/>
            <w:r>
              <w:t>.</w:t>
            </w:r>
          </w:p>
          <w:p w14:paraId="0A889A3A" w14:textId="77777777" w:rsidR="00B464B2" w:rsidRDefault="00B464B2"/>
          <w:p w14:paraId="35915679" w14:textId="77777777" w:rsidR="00B464B2" w:rsidRDefault="00000000">
            <w:proofErr w:type="spellStart"/>
            <w:r>
              <w:t>Vraag</w:t>
            </w:r>
            <w:proofErr w:type="spellEnd"/>
          </w:p>
          <w:p w14:paraId="23AF2AAA" w14:textId="77777777" w:rsidR="00B464B2" w:rsidRDefault="00000000">
            <w:r>
              <w:t xml:space="preserve">Welk </w:t>
            </w:r>
            <w:proofErr w:type="spellStart"/>
            <w:r>
              <w:t>nummer</w:t>
            </w:r>
            <w:proofErr w:type="spellEnd"/>
            <w:r>
              <w:t xml:space="preserve"> </w:t>
            </w:r>
            <w:proofErr w:type="spellStart"/>
            <w:r>
              <w:t>moet</w:t>
            </w:r>
            <w:proofErr w:type="spellEnd"/>
            <w:r>
              <w:t xml:space="preserve"> het </w:t>
            </w:r>
            <w:proofErr w:type="spellStart"/>
            <w:r>
              <w:t>vraagteken</w:t>
            </w:r>
            <w:proofErr w:type="spellEnd"/>
            <w:r>
              <w:t xml:space="preserve"> </w:t>
            </w:r>
            <w:proofErr w:type="spellStart"/>
            <w:r>
              <w:t>hebben</w:t>
            </w:r>
            <w:proofErr w:type="spellEnd"/>
            <w:r>
              <w:t>?</w:t>
            </w:r>
          </w:p>
        </w:tc>
      </w:tr>
      <w:tr w:rsidR="00B464B2" w14:paraId="36310FF5" w14:textId="77777777">
        <w:tc>
          <w:tcPr>
            <w:tcW w:w="4531" w:type="dxa"/>
          </w:tcPr>
          <w:p w14:paraId="4FB8FC22" w14:textId="77777777" w:rsidR="00B464B2" w:rsidRDefault="00000000">
            <w:r>
              <w:t>In what country does BCC not have a church?</w:t>
            </w:r>
          </w:p>
          <w:p w14:paraId="06AD73A1" w14:textId="77777777" w:rsidR="00B464B2" w:rsidRDefault="00000000">
            <w:r>
              <w:t>A: Singapore</w:t>
            </w:r>
          </w:p>
          <w:p w14:paraId="4739A1B5" w14:textId="77777777" w:rsidR="00B464B2" w:rsidRDefault="00000000">
            <w:r>
              <w:t>B: Serbia</w:t>
            </w:r>
          </w:p>
          <w:p w14:paraId="08FD7BC4" w14:textId="77777777" w:rsidR="00B464B2" w:rsidRDefault="00000000">
            <w:r>
              <w:t>C: Japan</w:t>
            </w:r>
          </w:p>
          <w:p w14:paraId="7F81CDF7" w14:textId="77777777" w:rsidR="00B464B2" w:rsidRDefault="00000000">
            <w:r>
              <w:t>D: Peru</w:t>
            </w:r>
          </w:p>
          <w:p w14:paraId="31C76CAD" w14:textId="77777777" w:rsidR="00B464B2" w:rsidRDefault="00B464B2"/>
        </w:tc>
        <w:tc>
          <w:tcPr>
            <w:tcW w:w="4531" w:type="dxa"/>
          </w:tcPr>
          <w:p w14:paraId="4AA0EAB6" w14:textId="77777777" w:rsidR="00B464B2" w:rsidRDefault="00000000">
            <w:r>
              <w:t xml:space="preserve">In welk land </w:t>
            </w:r>
            <w:proofErr w:type="spellStart"/>
            <w:r>
              <w:t>heeft</w:t>
            </w:r>
            <w:proofErr w:type="spellEnd"/>
            <w:r>
              <w:t xml:space="preserve"> BCC </w:t>
            </w:r>
            <w:proofErr w:type="spellStart"/>
            <w:r>
              <w:t>geen</w:t>
            </w:r>
            <w:proofErr w:type="spellEnd"/>
            <w:r>
              <w:t xml:space="preserve"> </w:t>
            </w:r>
            <w:proofErr w:type="spellStart"/>
            <w:r>
              <w:t>kerk</w:t>
            </w:r>
            <w:proofErr w:type="spellEnd"/>
            <w:r>
              <w:t>?</w:t>
            </w:r>
          </w:p>
          <w:p w14:paraId="1A5914FF" w14:textId="77777777" w:rsidR="00B464B2" w:rsidRDefault="00000000">
            <w:r>
              <w:t>A: Singapore</w:t>
            </w:r>
          </w:p>
          <w:p w14:paraId="66873C0C" w14:textId="77777777" w:rsidR="00B464B2" w:rsidRDefault="00000000">
            <w:r>
              <w:t xml:space="preserve">B: </w:t>
            </w:r>
            <w:proofErr w:type="spellStart"/>
            <w:r>
              <w:t>Servië</w:t>
            </w:r>
            <w:proofErr w:type="spellEnd"/>
          </w:p>
          <w:p w14:paraId="6D178826" w14:textId="77777777" w:rsidR="00B464B2" w:rsidRDefault="00000000">
            <w:r>
              <w:t>C: Japan</w:t>
            </w:r>
          </w:p>
          <w:p w14:paraId="3ACF1A4F" w14:textId="77777777" w:rsidR="00B464B2" w:rsidRDefault="00000000">
            <w:r>
              <w:t>D: Peru</w:t>
            </w:r>
          </w:p>
        </w:tc>
      </w:tr>
    </w:tbl>
    <w:p w14:paraId="133DF9E1" w14:textId="77777777" w:rsidR="00B464B2" w:rsidRDefault="00B464B2"/>
    <w:p w14:paraId="4BA7F857" w14:textId="77777777" w:rsidR="00B464B2" w:rsidRDefault="00000000">
      <w:pPr>
        <w:rPr>
          <w:i/>
        </w:rPr>
      </w:pPr>
      <w:r>
        <w:rPr>
          <w:i/>
          <w:u w:val="single"/>
        </w:rPr>
        <w:t>Varied App UI text</w:t>
      </w:r>
      <w:r>
        <w:rPr>
          <w:i/>
        </w:rPr>
        <w:tab/>
      </w:r>
      <w:r>
        <w:rPr>
          <w:i/>
        </w:rPr>
        <w:tab/>
      </w:r>
      <w:r>
        <w:rPr>
          <w:i/>
        </w:rPr>
        <w:tab/>
      </w:r>
      <w:r>
        <w:rPr>
          <w:i/>
        </w:rPr>
        <w:tab/>
      </w:r>
      <w:r>
        <w:rPr>
          <w:i/>
        </w:rPr>
        <w:tab/>
      </w:r>
      <w:proofErr w:type="spellStart"/>
      <w:r>
        <w:rPr>
          <w:i/>
          <w:u w:val="single"/>
        </w:rPr>
        <w:t>Gevarieerde</w:t>
      </w:r>
      <w:proofErr w:type="spellEnd"/>
      <w:r>
        <w:rPr>
          <w:i/>
          <w:u w:val="single"/>
        </w:rPr>
        <w:t xml:space="preserve"> app UI-tekst</w:t>
      </w:r>
    </w:p>
    <w:p w14:paraId="05EF0603" w14:textId="77777777" w:rsidR="00B464B2" w:rsidRDefault="00B464B2"/>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B464B2" w14:paraId="58CFD725" w14:textId="77777777">
        <w:tc>
          <w:tcPr>
            <w:tcW w:w="4531" w:type="dxa"/>
          </w:tcPr>
          <w:p w14:paraId="3DC663DA" w14:textId="77777777" w:rsidR="00B464B2" w:rsidRDefault="00000000">
            <w:pPr>
              <w:rPr>
                <w:b/>
              </w:rPr>
            </w:pPr>
            <w:r>
              <w:rPr>
                <w:b/>
              </w:rPr>
              <w:t>Menu</w:t>
            </w:r>
          </w:p>
          <w:p w14:paraId="7EF175F6" w14:textId="77777777" w:rsidR="00B464B2" w:rsidRDefault="00B464B2"/>
          <w:p w14:paraId="1047616C"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008000"/>
                <w:sz w:val="18"/>
                <w:szCs w:val="18"/>
              </w:rPr>
              <w:t>Home</w:t>
            </w:r>
          </w:p>
          <w:p w14:paraId="1D7113E0"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008000"/>
                <w:sz w:val="18"/>
                <w:szCs w:val="18"/>
              </w:rPr>
              <w:t>League</w:t>
            </w:r>
          </w:p>
          <w:p w14:paraId="16142F3A" w14:textId="77777777" w:rsidR="00B464B2" w:rsidRDefault="00000000">
            <w:pPr>
              <w:shd w:val="clear" w:color="auto" w:fill="FFFFFF"/>
              <w:rPr>
                <w:rFonts w:ascii="Menlo" w:eastAsia="Menlo" w:hAnsi="Menlo" w:cs="Menlo"/>
                <w:color w:val="3B3B3B"/>
                <w:sz w:val="18"/>
                <w:szCs w:val="18"/>
              </w:rPr>
            </w:pPr>
            <w:proofErr w:type="spellStart"/>
            <w:r>
              <w:rPr>
                <w:rFonts w:ascii="Menlo" w:eastAsia="Menlo" w:hAnsi="Menlo" w:cs="Menlo"/>
                <w:color w:val="008000"/>
                <w:sz w:val="18"/>
                <w:szCs w:val="18"/>
              </w:rPr>
              <w:t>Sidequest</w:t>
            </w:r>
            <w:proofErr w:type="spellEnd"/>
          </w:p>
          <w:p w14:paraId="1F64760D"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008000"/>
                <w:sz w:val="18"/>
                <w:szCs w:val="18"/>
              </w:rPr>
              <w:t>Games</w:t>
            </w:r>
          </w:p>
          <w:p w14:paraId="6C118A1E"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008000"/>
                <w:sz w:val="18"/>
                <w:szCs w:val="18"/>
              </w:rPr>
              <w:t>Map</w:t>
            </w:r>
          </w:p>
          <w:p w14:paraId="77EC7FFB" w14:textId="77777777" w:rsidR="00B464B2" w:rsidRDefault="00B464B2"/>
        </w:tc>
        <w:tc>
          <w:tcPr>
            <w:tcW w:w="4531" w:type="dxa"/>
          </w:tcPr>
          <w:p w14:paraId="46F6AD5B" w14:textId="77777777" w:rsidR="00B464B2" w:rsidRDefault="00000000">
            <w:pPr>
              <w:rPr>
                <w:b/>
              </w:rPr>
            </w:pPr>
            <w:r>
              <w:rPr>
                <w:b/>
              </w:rPr>
              <w:t>Menu</w:t>
            </w:r>
          </w:p>
          <w:p w14:paraId="00654891" w14:textId="77777777" w:rsidR="00B464B2" w:rsidRDefault="00B464B2"/>
          <w:p w14:paraId="489D813F" w14:textId="77777777" w:rsidR="00B464B2" w:rsidRDefault="00000000">
            <w:pPr>
              <w:rPr>
                <w:rFonts w:ascii="Calibri" w:eastAsia="Calibri" w:hAnsi="Calibri" w:cs="Calibri"/>
                <w:color w:val="538135"/>
                <w:sz w:val="22"/>
                <w:szCs w:val="22"/>
              </w:rPr>
            </w:pPr>
            <w:r>
              <w:rPr>
                <w:rFonts w:ascii="Calibri" w:eastAsia="Calibri" w:hAnsi="Calibri" w:cs="Calibri"/>
                <w:color w:val="538135"/>
                <w:sz w:val="22"/>
                <w:szCs w:val="22"/>
              </w:rPr>
              <w:t>Home</w:t>
            </w:r>
          </w:p>
          <w:p w14:paraId="5D742BEC" w14:textId="3F1F5080" w:rsidR="00B464B2" w:rsidRDefault="00D1157A">
            <w:pPr>
              <w:rPr>
                <w:rFonts w:ascii="Calibri" w:eastAsia="Calibri" w:hAnsi="Calibri" w:cs="Calibri"/>
                <w:color w:val="538135"/>
                <w:sz w:val="22"/>
                <w:szCs w:val="22"/>
              </w:rPr>
            </w:pPr>
            <w:r>
              <w:rPr>
                <w:rFonts w:ascii="Calibri" w:eastAsia="Calibri" w:hAnsi="Calibri" w:cs="Calibri"/>
                <w:color w:val="538135"/>
                <w:sz w:val="22"/>
                <w:szCs w:val="22"/>
              </w:rPr>
              <w:t>League</w:t>
            </w:r>
          </w:p>
          <w:p w14:paraId="4CC5E363" w14:textId="77777777" w:rsidR="00B464B2" w:rsidRDefault="00000000">
            <w:pPr>
              <w:rPr>
                <w:rFonts w:ascii="Calibri" w:eastAsia="Calibri" w:hAnsi="Calibri" w:cs="Calibri"/>
                <w:color w:val="538135"/>
                <w:sz w:val="22"/>
                <w:szCs w:val="22"/>
              </w:rPr>
            </w:pPr>
            <w:proofErr w:type="spellStart"/>
            <w:r>
              <w:rPr>
                <w:rFonts w:ascii="Calibri" w:eastAsia="Calibri" w:hAnsi="Calibri" w:cs="Calibri"/>
                <w:color w:val="538135"/>
                <w:sz w:val="22"/>
                <w:szCs w:val="22"/>
              </w:rPr>
              <w:t>Sidequest</w:t>
            </w:r>
            <w:proofErr w:type="spellEnd"/>
          </w:p>
          <w:p w14:paraId="5EB120F5" w14:textId="77777777" w:rsidR="00B464B2" w:rsidRDefault="00000000">
            <w:pPr>
              <w:rPr>
                <w:rFonts w:ascii="Calibri" w:eastAsia="Calibri" w:hAnsi="Calibri" w:cs="Calibri"/>
                <w:color w:val="538135"/>
                <w:sz w:val="22"/>
                <w:szCs w:val="22"/>
              </w:rPr>
            </w:pPr>
            <w:proofErr w:type="spellStart"/>
            <w:r>
              <w:rPr>
                <w:rFonts w:ascii="Calibri" w:eastAsia="Calibri" w:hAnsi="Calibri" w:cs="Calibri"/>
                <w:color w:val="538135"/>
                <w:sz w:val="22"/>
                <w:szCs w:val="22"/>
              </w:rPr>
              <w:t>Spelen</w:t>
            </w:r>
            <w:proofErr w:type="spellEnd"/>
          </w:p>
          <w:p w14:paraId="4C4A4898" w14:textId="77777777" w:rsidR="00B464B2" w:rsidRDefault="00000000">
            <w:proofErr w:type="spellStart"/>
            <w:r>
              <w:rPr>
                <w:rFonts w:ascii="Calibri" w:eastAsia="Calibri" w:hAnsi="Calibri" w:cs="Calibri"/>
                <w:color w:val="538135"/>
                <w:sz w:val="22"/>
                <w:szCs w:val="22"/>
              </w:rPr>
              <w:t>Kaart</w:t>
            </w:r>
            <w:proofErr w:type="spellEnd"/>
          </w:p>
        </w:tc>
      </w:tr>
      <w:tr w:rsidR="00B464B2" w14:paraId="30AB5AAE" w14:textId="77777777">
        <w:tc>
          <w:tcPr>
            <w:tcW w:w="4531" w:type="dxa"/>
          </w:tcPr>
          <w:p w14:paraId="387D7DCF" w14:textId="77777777" w:rsidR="00B464B2" w:rsidRDefault="00000000">
            <w:pPr>
              <w:rPr>
                <w:b/>
              </w:rPr>
            </w:pPr>
            <w:r>
              <w:rPr>
                <w:b/>
              </w:rPr>
              <w:t>Game names</w:t>
            </w:r>
          </w:p>
          <w:p w14:paraId="41504019" w14:textId="77777777" w:rsidR="00B464B2" w:rsidRDefault="00B464B2"/>
          <w:p w14:paraId="3EB7C703"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Monkey Bars</w:t>
            </w:r>
          </w:p>
          <w:p w14:paraId="2B5AA651" w14:textId="5673566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lastRenderedPageBreak/>
              <w:t>Nerve Spiral</w:t>
            </w:r>
          </w:p>
          <w:p w14:paraId="4FAB3E4D"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Ticket Twist</w:t>
            </w:r>
          </w:p>
          <w:p w14:paraId="7781F7BF"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Mine Field</w:t>
            </w:r>
          </w:p>
          <w:p w14:paraId="500A4A2E"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Crowd Surfing</w:t>
            </w:r>
          </w:p>
          <w:p w14:paraId="35CCA0DA" w14:textId="77777777" w:rsidR="00B464B2" w:rsidRDefault="00B464B2"/>
        </w:tc>
        <w:tc>
          <w:tcPr>
            <w:tcW w:w="4531" w:type="dxa"/>
          </w:tcPr>
          <w:p w14:paraId="06439262" w14:textId="77777777" w:rsidR="00B464B2" w:rsidRDefault="00000000">
            <w:pPr>
              <w:rPr>
                <w:b/>
              </w:rPr>
            </w:pPr>
            <w:r>
              <w:rPr>
                <w:b/>
              </w:rPr>
              <w:lastRenderedPageBreak/>
              <w:t xml:space="preserve">Namen </w:t>
            </w:r>
            <w:proofErr w:type="spellStart"/>
            <w:r>
              <w:rPr>
                <w:b/>
              </w:rPr>
              <w:t>spelen</w:t>
            </w:r>
            <w:proofErr w:type="spellEnd"/>
          </w:p>
          <w:p w14:paraId="69535C24" w14:textId="77777777" w:rsidR="00B464B2" w:rsidRDefault="00B464B2"/>
          <w:p w14:paraId="3E02C72A" w14:textId="542EF396" w:rsidR="00B464B2" w:rsidRDefault="00D1157A">
            <w:pPr>
              <w:rPr>
                <w:rFonts w:ascii="Calibri" w:eastAsia="Calibri" w:hAnsi="Calibri" w:cs="Calibri"/>
                <w:sz w:val="22"/>
                <w:szCs w:val="22"/>
              </w:rPr>
            </w:pPr>
            <w:r>
              <w:rPr>
                <w:rFonts w:ascii="Calibri" w:eastAsia="Calibri" w:hAnsi="Calibri" w:cs="Calibri"/>
                <w:sz w:val="22"/>
                <w:szCs w:val="22"/>
              </w:rPr>
              <w:t>Monkey Bars</w:t>
            </w:r>
          </w:p>
          <w:p w14:paraId="0B9F7A4A" w14:textId="7662BE0F" w:rsidR="00B464B2" w:rsidRDefault="00D1157A">
            <w:pPr>
              <w:rPr>
                <w:rFonts w:ascii="Calibri" w:eastAsia="Calibri" w:hAnsi="Calibri" w:cs="Calibri"/>
                <w:sz w:val="22"/>
                <w:szCs w:val="22"/>
              </w:rPr>
            </w:pPr>
            <w:r>
              <w:rPr>
                <w:rFonts w:ascii="Calibri" w:eastAsia="Calibri" w:hAnsi="Calibri" w:cs="Calibri"/>
                <w:sz w:val="22"/>
                <w:szCs w:val="22"/>
              </w:rPr>
              <w:lastRenderedPageBreak/>
              <w:t>Nerve Spiral</w:t>
            </w:r>
          </w:p>
          <w:p w14:paraId="00232F2B" w14:textId="69E49CE7" w:rsidR="00B464B2" w:rsidRDefault="00D1157A">
            <w:pPr>
              <w:rPr>
                <w:rFonts w:ascii="Calibri" w:eastAsia="Calibri" w:hAnsi="Calibri" w:cs="Calibri"/>
                <w:sz w:val="22"/>
                <w:szCs w:val="22"/>
              </w:rPr>
            </w:pPr>
            <w:r>
              <w:rPr>
                <w:rFonts w:ascii="Calibri" w:eastAsia="Calibri" w:hAnsi="Calibri" w:cs="Calibri"/>
                <w:sz w:val="22"/>
                <w:szCs w:val="22"/>
              </w:rPr>
              <w:t>Ticket Twist</w:t>
            </w:r>
          </w:p>
          <w:p w14:paraId="60D546A2" w14:textId="7FA314E9" w:rsidR="00B464B2" w:rsidRDefault="00D1157A">
            <w:pPr>
              <w:rPr>
                <w:rFonts w:ascii="Calibri" w:eastAsia="Calibri" w:hAnsi="Calibri" w:cs="Calibri"/>
                <w:sz w:val="22"/>
                <w:szCs w:val="22"/>
              </w:rPr>
            </w:pPr>
            <w:r>
              <w:rPr>
                <w:rFonts w:ascii="Calibri" w:eastAsia="Calibri" w:hAnsi="Calibri" w:cs="Calibri"/>
                <w:sz w:val="22"/>
                <w:szCs w:val="22"/>
              </w:rPr>
              <w:t xml:space="preserve">Mine </w:t>
            </w:r>
            <w:proofErr w:type="spellStart"/>
            <w:r>
              <w:rPr>
                <w:rFonts w:ascii="Calibri" w:eastAsia="Calibri" w:hAnsi="Calibri" w:cs="Calibri"/>
                <w:sz w:val="22"/>
                <w:szCs w:val="22"/>
              </w:rPr>
              <w:t>FIeld</w:t>
            </w:r>
            <w:proofErr w:type="spellEnd"/>
          </w:p>
          <w:p w14:paraId="71038FAA" w14:textId="3FC2FF87" w:rsidR="00B464B2" w:rsidRDefault="00000000">
            <w:r>
              <w:rPr>
                <w:rFonts w:ascii="Calibri" w:eastAsia="Calibri" w:hAnsi="Calibri" w:cs="Calibri"/>
                <w:sz w:val="22"/>
                <w:szCs w:val="22"/>
              </w:rPr>
              <w:t>Crowd Surf</w:t>
            </w:r>
            <w:r w:rsidR="00D1157A">
              <w:rPr>
                <w:rFonts w:ascii="Calibri" w:eastAsia="Calibri" w:hAnsi="Calibri" w:cs="Calibri"/>
                <w:sz w:val="22"/>
                <w:szCs w:val="22"/>
              </w:rPr>
              <w:t>ing</w:t>
            </w:r>
          </w:p>
        </w:tc>
      </w:tr>
      <w:tr w:rsidR="00B464B2" w14:paraId="6B98A683" w14:textId="77777777">
        <w:tc>
          <w:tcPr>
            <w:tcW w:w="4531" w:type="dxa"/>
          </w:tcPr>
          <w:p w14:paraId="38C28AAC" w14:textId="77777777" w:rsidR="00B464B2" w:rsidRDefault="00000000">
            <w:pPr>
              <w:rPr>
                <w:b/>
              </w:rPr>
            </w:pPr>
            <w:r>
              <w:rPr>
                <w:b/>
              </w:rPr>
              <w:lastRenderedPageBreak/>
              <w:t>Score unit representations</w:t>
            </w:r>
          </w:p>
          <w:p w14:paraId="1A4EAA93" w14:textId="77777777" w:rsidR="00B464B2" w:rsidRDefault="00B464B2"/>
          <w:p w14:paraId="56F284D2"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 xml:space="preserve">{score} bars </w:t>
            </w:r>
            <w:r>
              <w:rPr>
                <w:rFonts w:ascii="Menlo" w:eastAsia="Menlo" w:hAnsi="Menlo" w:cs="Menlo"/>
                <w:i/>
                <w:color w:val="3B3B3B"/>
                <w:sz w:val="18"/>
                <w:szCs w:val="18"/>
              </w:rPr>
              <w:t>(see monkey bars above)</w:t>
            </w:r>
          </w:p>
          <w:p w14:paraId="30DE47B4"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{score} seconds</w:t>
            </w:r>
          </w:p>
          <w:p w14:paraId="5A718EF1"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{score} tickets</w:t>
            </w:r>
          </w:p>
          <w:p w14:paraId="5185A97D"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{score} seconds</w:t>
            </w:r>
          </w:p>
          <w:p w14:paraId="0FC3F682"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{score} seconds</w:t>
            </w:r>
          </w:p>
          <w:p w14:paraId="6BD48163" w14:textId="77777777" w:rsidR="00B464B2" w:rsidRDefault="00B464B2"/>
        </w:tc>
        <w:tc>
          <w:tcPr>
            <w:tcW w:w="4531" w:type="dxa"/>
          </w:tcPr>
          <w:p w14:paraId="52749A97" w14:textId="77777777" w:rsidR="00B464B2" w:rsidRDefault="00000000">
            <w:pPr>
              <w:rPr>
                <w:b/>
              </w:rPr>
            </w:pPr>
            <w:r>
              <w:rPr>
                <w:b/>
              </w:rPr>
              <w:t xml:space="preserve">Score </w:t>
            </w:r>
            <w:proofErr w:type="spellStart"/>
            <w:r>
              <w:rPr>
                <w:b/>
              </w:rPr>
              <w:t>eenheid</w:t>
            </w:r>
            <w:proofErr w:type="spellEnd"/>
            <w:r>
              <w:rPr>
                <w:b/>
              </w:rPr>
              <w:t xml:space="preserve"> </w:t>
            </w:r>
            <w:proofErr w:type="spellStart"/>
            <w:r>
              <w:rPr>
                <w:b/>
              </w:rPr>
              <w:t>weergaven</w:t>
            </w:r>
            <w:proofErr w:type="spellEnd"/>
          </w:p>
          <w:p w14:paraId="5E5B74C9" w14:textId="77777777" w:rsidR="00B464B2" w:rsidRDefault="00B464B2"/>
          <w:p w14:paraId="759C2C5E" w14:textId="05EBE064" w:rsidR="00B464B2" w:rsidRDefault="00000000">
            <w:pPr>
              <w:rPr>
                <w:rFonts w:ascii="Calibri" w:eastAsia="Calibri" w:hAnsi="Calibri" w:cs="Calibri"/>
                <w:sz w:val="22"/>
                <w:szCs w:val="22"/>
              </w:rPr>
            </w:pPr>
            <w:r>
              <w:rPr>
                <w:rFonts w:ascii="Calibri" w:eastAsia="Calibri" w:hAnsi="Calibri" w:cs="Calibri"/>
                <w:sz w:val="22"/>
                <w:szCs w:val="22"/>
              </w:rPr>
              <w:t>{score} ba</w:t>
            </w:r>
            <w:r w:rsidR="00D1157A">
              <w:rPr>
                <w:rFonts w:ascii="Calibri" w:eastAsia="Calibri" w:hAnsi="Calibri" w:cs="Calibri"/>
                <w:sz w:val="22"/>
                <w:szCs w:val="22"/>
              </w:rPr>
              <w:t>rs</w:t>
            </w:r>
            <w:r>
              <w:rPr>
                <w:rFonts w:ascii="Calibri" w:eastAsia="Calibri" w:hAnsi="Calibri" w:cs="Calibri"/>
                <w:sz w:val="22"/>
                <w:szCs w:val="22"/>
              </w:rPr>
              <w:t xml:space="preserve"> (</w:t>
            </w:r>
            <w:proofErr w:type="spellStart"/>
            <w:r>
              <w:rPr>
                <w:rFonts w:ascii="Calibri" w:eastAsia="Calibri" w:hAnsi="Calibri" w:cs="Calibri"/>
                <w:sz w:val="22"/>
                <w:szCs w:val="22"/>
              </w:rPr>
              <w:t>zie</w:t>
            </w:r>
            <w:proofErr w:type="spellEnd"/>
            <w:r>
              <w:rPr>
                <w:rFonts w:ascii="Calibri" w:eastAsia="Calibri" w:hAnsi="Calibri" w:cs="Calibri"/>
                <w:sz w:val="22"/>
                <w:szCs w:val="22"/>
              </w:rPr>
              <w:t xml:space="preserve"> </w:t>
            </w:r>
            <w:r w:rsidR="00D1157A">
              <w:rPr>
                <w:rFonts w:ascii="Calibri" w:eastAsia="Calibri" w:hAnsi="Calibri" w:cs="Calibri"/>
                <w:sz w:val="22"/>
                <w:szCs w:val="22"/>
              </w:rPr>
              <w:t>Monkey Bars</w:t>
            </w:r>
            <w:r>
              <w:rPr>
                <w:rFonts w:ascii="Calibri" w:eastAsia="Calibri" w:hAnsi="Calibri" w:cs="Calibri"/>
                <w:sz w:val="22"/>
                <w:szCs w:val="22"/>
              </w:rPr>
              <w:t xml:space="preserve"> </w:t>
            </w:r>
            <w:proofErr w:type="spellStart"/>
            <w:r>
              <w:rPr>
                <w:rFonts w:ascii="Calibri" w:eastAsia="Calibri" w:hAnsi="Calibri" w:cs="Calibri"/>
                <w:sz w:val="22"/>
                <w:szCs w:val="22"/>
              </w:rPr>
              <w:t>hierboven</w:t>
            </w:r>
            <w:proofErr w:type="spellEnd"/>
            <w:r>
              <w:rPr>
                <w:rFonts w:ascii="Calibri" w:eastAsia="Calibri" w:hAnsi="Calibri" w:cs="Calibri"/>
                <w:sz w:val="22"/>
                <w:szCs w:val="22"/>
              </w:rPr>
              <w:t>)</w:t>
            </w:r>
          </w:p>
          <w:p w14:paraId="035EFAD4" w14:textId="77777777" w:rsidR="00B464B2" w:rsidRDefault="00000000">
            <w:pPr>
              <w:rPr>
                <w:rFonts w:ascii="Calibri" w:eastAsia="Calibri" w:hAnsi="Calibri" w:cs="Calibri"/>
                <w:sz w:val="22"/>
                <w:szCs w:val="22"/>
              </w:rPr>
            </w:pPr>
            <w:r>
              <w:rPr>
                <w:rFonts w:ascii="Calibri" w:eastAsia="Calibri" w:hAnsi="Calibri" w:cs="Calibri"/>
                <w:sz w:val="22"/>
                <w:szCs w:val="22"/>
              </w:rPr>
              <w:t xml:space="preserve">{score} </w:t>
            </w:r>
            <w:proofErr w:type="spellStart"/>
            <w:r>
              <w:rPr>
                <w:rFonts w:ascii="Calibri" w:eastAsia="Calibri" w:hAnsi="Calibri" w:cs="Calibri"/>
                <w:sz w:val="22"/>
                <w:szCs w:val="22"/>
              </w:rPr>
              <w:t>seconden</w:t>
            </w:r>
            <w:proofErr w:type="spellEnd"/>
          </w:p>
          <w:p w14:paraId="6DC9410C" w14:textId="77777777" w:rsidR="00B464B2" w:rsidRDefault="00000000">
            <w:pPr>
              <w:rPr>
                <w:rFonts w:ascii="Calibri" w:eastAsia="Calibri" w:hAnsi="Calibri" w:cs="Calibri"/>
                <w:sz w:val="22"/>
                <w:szCs w:val="22"/>
              </w:rPr>
            </w:pPr>
            <w:r>
              <w:rPr>
                <w:rFonts w:ascii="Calibri" w:eastAsia="Calibri" w:hAnsi="Calibri" w:cs="Calibri"/>
                <w:sz w:val="22"/>
                <w:szCs w:val="22"/>
              </w:rPr>
              <w:t xml:space="preserve">{score} </w:t>
            </w:r>
            <w:proofErr w:type="spellStart"/>
            <w:r>
              <w:rPr>
                <w:rFonts w:ascii="Calibri" w:eastAsia="Calibri" w:hAnsi="Calibri" w:cs="Calibri"/>
                <w:sz w:val="22"/>
                <w:szCs w:val="22"/>
              </w:rPr>
              <w:t>kaartjes</w:t>
            </w:r>
            <w:proofErr w:type="spellEnd"/>
          </w:p>
          <w:p w14:paraId="5CD165BD" w14:textId="77777777" w:rsidR="00B464B2" w:rsidRDefault="00000000">
            <w:pPr>
              <w:rPr>
                <w:rFonts w:ascii="Calibri" w:eastAsia="Calibri" w:hAnsi="Calibri" w:cs="Calibri"/>
                <w:sz w:val="22"/>
                <w:szCs w:val="22"/>
              </w:rPr>
            </w:pPr>
            <w:r>
              <w:rPr>
                <w:rFonts w:ascii="Calibri" w:eastAsia="Calibri" w:hAnsi="Calibri" w:cs="Calibri"/>
                <w:sz w:val="22"/>
                <w:szCs w:val="22"/>
              </w:rPr>
              <w:t xml:space="preserve">{score} </w:t>
            </w:r>
            <w:proofErr w:type="spellStart"/>
            <w:r>
              <w:rPr>
                <w:rFonts w:ascii="Calibri" w:eastAsia="Calibri" w:hAnsi="Calibri" w:cs="Calibri"/>
                <w:sz w:val="22"/>
                <w:szCs w:val="22"/>
              </w:rPr>
              <w:t>seconden</w:t>
            </w:r>
            <w:proofErr w:type="spellEnd"/>
          </w:p>
          <w:p w14:paraId="6838F194" w14:textId="77777777" w:rsidR="00B464B2" w:rsidRDefault="00000000">
            <w:r>
              <w:rPr>
                <w:rFonts w:ascii="Calibri" w:eastAsia="Calibri" w:hAnsi="Calibri" w:cs="Calibri"/>
                <w:sz w:val="22"/>
                <w:szCs w:val="22"/>
              </w:rPr>
              <w:t xml:space="preserve">{score} </w:t>
            </w:r>
            <w:proofErr w:type="spellStart"/>
            <w:r>
              <w:rPr>
                <w:rFonts w:ascii="Calibri" w:eastAsia="Calibri" w:hAnsi="Calibri" w:cs="Calibri"/>
                <w:sz w:val="22"/>
                <w:szCs w:val="22"/>
              </w:rPr>
              <w:t>seconden</w:t>
            </w:r>
            <w:proofErr w:type="spellEnd"/>
          </w:p>
        </w:tc>
      </w:tr>
      <w:tr w:rsidR="00B464B2" w14:paraId="5C9B40FD" w14:textId="77777777">
        <w:tc>
          <w:tcPr>
            <w:tcW w:w="4531" w:type="dxa"/>
          </w:tcPr>
          <w:p w14:paraId="5A38D112" w14:textId="77777777" w:rsidR="00B464B2" w:rsidRDefault="00000000">
            <w:pPr>
              <w:shd w:val="clear" w:color="auto" w:fill="FFFFFF"/>
              <w:rPr>
                <w:rFonts w:ascii="Menlo" w:eastAsia="Menlo" w:hAnsi="Menlo" w:cs="Menlo"/>
                <w:b/>
                <w:color w:val="3B3B3B"/>
                <w:sz w:val="18"/>
                <w:szCs w:val="18"/>
              </w:rPr>
            </w:pPr>
            <w:r>
              <w:rPr>
                <w:rFonts w:ascii="Menlo" w:eastAsia="Menlo" w:hAnsi="Menlo" w:cs="Menlo"/>
                <w:b/>
                <w:color w:val="3B3B3B"/>
                <w:sz w:val="18"/>
                <w:szCs w:val="18"/>
              </w:rPr>
              <w:t>General error</w:t>
            </w:r>
          </w:p>
          <w:p w14:paraId="50B98584" w14:textId="77777777" w:rsidR="00B464B2" w:rsidRDefault="00B464B2">
            <w:pPr>
              <w:shd w:val="clear" w:color="auto" w:fill="FFFFFF"/>
              <w:rPr>
                <w:rFonts w:ascii="Menlo" w:eastAsia="Menlo" w:hAnsi="Menlo" w:cs="Menlo"/>
                <w:color w:val="3B3B3B"/>
                <w:sz w:val="18"/>
                <w:szCs w:val="18"/>
              </w:rPr>
            </w:pPr>
          </w:p>
          <w:p w14:paraId="7843FAF5"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Something went wrong.</w:t>
            </w:r>
          </w:p>
          <w:p w14:paraId="62FF7952"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Please try refreshing the page.</w:t>
            </w:r>
          </w:p>
          <w:p w14:paraId="7DDE236A" w14:textId="77777777" w:rsidR="00B464B2" w:rsidRDefault="00B464B2"/>
        </w:tc>
        <w:tc>
          <w:tcPr>
            <w:tcW w:w="4531" w:type="dxa"/>
          </w:tcPr>
          <w:p w14:paraId="4E019789" w14:textId="77777777" w:rsidR="00B464B2" w:rsidRDefault="00000000">
            <w:pPr>
              <w:rPr>
                <w:rFonts w:ascii="Calibri" w:eastAsia="Calibri" w:hAnsi="Calibri" w:cs="Calibri"/>
                <w:b/>
                <w:sz w:val="22"/>
                <w:szCs w:val="22"/>
              </w:rPr>
            </w:pPr>
            <w:proofErr w:type="spellStart"/>
            <w:r>
              <w:rPr>
                <w:rFonts w:ascii="Calibri" w:eastAsia="Calibri" w:hAnsi="Calibri" w:cs="Calibri"/>
                <w:b/>
                <w:sz w:val="22"/>
                <w:szCs w:val="22"/>
              </w:rPr>
              <w:t>Algemene</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fout</w:t>
            </w:r>
            <w:proofErr w:type="spellEnd"/>
          </w:p>
          <w:p w14:paraId="2E1F50B1" w14:textId="77777777" w:rsidR="00B464B2" w:rsidRDefault="00B464B2">
            <w:pPr>
              <w:rPr>
                <w:rFonts w:ascii="Calibri" w:eastAsia="Calibri" w:hAnsi="Calibri" w:cs="Calibri"/>
                <w:sz w:val="22"/>
                <w:szCs w:val="22"/>
              </w:rPr>
            </w:pPr>
          </w:p>
          <w:p w14:paraId="02675BB0" w14:textId="77777777" w:rsidR="00B464B2" w:rsidRDefault="00000000">
            <w:pPr>
              <w:rPr>
                <w:rFonts w:ascii="Calibri" w:eastAsia="Calibri" w:hAnsi="Calibri" w:cs="Calibri"/>
                <w:sz w:val="22"/>
                <w:szCs w:val="22"/>
              </w:rPr>
            </w:pPr>
            <w:r>
              <w:rPr>
                <w:rFonts w:ascii="Calibri" w:eastAsia="Calibri" w:hAnsi="Calibri" w:cs="Calibri"/>
                <w:sz w:val="22"/>
                <w:szCs w:val="22"/>
              </w:rPr>
              <w:t xml:space="preserve">Er is </w:t>
            </w:r>
            <w:proofErr w:type="spellStart"/>
            <w:r>
              <w:rPr>
                <w:rFonts w:ascii="Calibri" w:eastAsia="Calibri" w:hAnsi="Calibri" w:cs="Calibri"/>
                <w:sz w:val="22"/>
                <w:szCs w:val="22"/>
              </w:rPr>
              <w:t>iets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fout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gegaan</w:t>
            </w:r>
            <w:proofErr w:type="spellEnd"/>
            <w:r>
              <w:rPr>
                <w:rFonts w:ascii="Calibri" w:eastAsia="Calibri" w:hAnsi="Calibri" w:cs="Calibri"/>
                <w:sz w:val="22"/>
                <w:szCs w:val="22"/>
              </w:rPr>
              <w:t>.</w:t>
            </w:r>
          </w:p>
          <w:p w14:paraId="52352A0E" w14:textId="77777777" w:rsidR="00B464B2" w:rsidRDefault="00000000">
            <w:pPr>
              <w:rPr>
                <w:rFonts w:ascii="Calibri" w:eastAsia="Calibri" w:hAnsi="Calibri" w:cs="Calibri"/>
                <w:sz w:val="22"/>
                <w:szCs w:val="22"/>
              </w:rPr>
            </w:pPr>
            <w:proofErr w:type="spellStart"/>
            <w:r>
              <w:rPr>
                <w:rFonts w:ascii="Calibri" w:eastAsia="Calibri" w:hAnsi="Calibri" w:cs="Calibri"/>
                <w:sz w:val="22"/>
                <w:szCs w:val="22"/>
              </w:rPr>
              <w:t>Probeer</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pagina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verversen</w:t>
            </w:r>
            <w:proofErr w:type="spellEnd"/>
            <w:r>
              <w:rPr>
                <w:rFonts w:ascii="Calibri" w:eastAsia="Calibri" w:hAnsi="Calibri" w:cs="Calibri"/>
                <w:sz w:val="22"/>
                <w:szCs w:val="22"/>
              </w:rPr>
              <w:t>.</w:t>
            </w:r>
          </w:p>
        </w:tc>
      </w:tr>
      <w:tr w:rsidR="00B464B2" w14:paraId="27DA864D" w14:textId="77777777">
        <w:tc>
          <w:tcPr>
            <w:tcW w:w="4531" w:type="dxa"/>
          </w:tcPr>
          <w:p w14:paraId="4B191BF3" w14:textId="77777777" w:rsidR="00B464B2" w:rsidRDefault="00000000">
            <w:pPr>
              <w:rPr>
                <w:b/>
              </w:rPr>
            </w:pPr>
            <w:r>
              <w:rPr>
                <w:b/>
              </w:rPr>
              <w:t>Various</w:t>
            </w:r>
          </w:p>
          <w:p w14:paraId="1D5224A7" w14:textId="77777777" w:rsidR="00B464B2" w:rsidRDefault="00B464B2"/>
          <w:p w14:paraId="7354D94E"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Points</w:t>
            </w:r>
          </w:p>
          <w:p w14:paraId="19217FD9"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Coins</w:t>
            </w:r>
          </w:p>
          <w:p w14:paraId="35325AB6"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Game</w:t>
            </w:r>
          </w:p>
          <w:p w14:paraId="67CEB867"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Team 1 / Team 2</w:t>
            </w:r>
          </w:p>
          <w:p w14:paraId="008541C8"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Start (time)</w:t>
            </w:r>
          </w:p>
          <w:p w14:paraId="13393A86"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Rules</w:t>
            </w:r>
          </w:p>
          <w:p w14:paraId="1586E83F"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 xml:space="preserve">Logg inn </w:t>
            </w:r>
            <w:r>
              <w:rPr>
                <w:rFonts w:ascii="Menlo" w:eastAsia="Menlo" w:hAnsi="Menlo" w:cs="Menlo"/>
                <w:i/>
                <w:color w:val="3B3B3B"/>
                <w:sz w:val="18"/>
                <w:szCs w:val="18"/>
              </w:rPr>
              <w:t>(context: button)</w:t>
            </w:r>
          </w:p>
          <w:p w14:paraId="73887563"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Team code</w:t>
            </w:r>
          </w:p>
          <w:p w14:paraId="550C5DDF"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Sorry, your team key is not valid</w:t>
            </w:r>
          </w:p>
          <w:p w14:paraId="567A22D4" w14:textId="77777777" w:rsidR="00B464B2" w:rsidRDefault="00B464B2">
            <w:pPr>
              <w:shd w:val="clear" w:color="auto" w:fill="FFFFFF"/>
            </w:pPr>
          </w:p>
        </w:tc>
        <w:tc>
          <w:tcPr>
            <w:tcW w:w="4531" w:type="dxa"/>
          </w:tcPr>
          <w:p w14:paraId="269711A8" w14:textId="77777777" w:rsidR="00B464B2" w:rsidRDefault="00000000">
            <w:pPr>
              <w:rPr>
                <w:b/>
              </w:rPr>
            </w:pPr>
            <w:proofErr w:type="spellStart"/>
            <w:r>
              <w:rPr>
                <w:b/>
              </w:rPr>
              <w:t>Diversen</w:t>
            </w:r>
            <w:proofErr w:type="spellEnd"/>
          </w:p>
          <w:p w14:paraId="0C8D306D" w14:textId="77777777" w:rsidR="00B464B2" w:rsidRDefault="00B464B2"/>
          <w:p w14:paraId="1F8789A3" w14:textId="77777777" w:rsidR="00B464B2" w:rsidRDefault="00000000">
            <w:pPr>
              <w:rPr>
                <w:rFonts w:ascii="Calibri" w:eastAsia="Calibri" w:hAnsi="Calibri" w:cs="Calibri"/>
                <w:sz w:val="22"/>
                <w:szCs w:val="22"/>
              </w:rPr>
            </w:pPr>
            <w:proofErr w:type="spellStart"/>
            <w:r>
              <w:rPr>
                <w:rFonts w:ascii="Calibri" w:eastAsia="Calibri" w:hAnsi="Calibri" w:cs="Calibri"/>
                <w:sz w:val="22"/>
                <w:szCs w:val="22"/>
              </w:rPr>
              <w:t>Punten</w:t>
            </w:r>
            <w:proofErr w:type="spellEnd"/>
          </w:p>
          <w:p w14:paraId="2DB7E2FF" w14:textId="77777777" w:rsidR="00B464B2" w:rsidRDefault="00000000">
            <w:pPr>
              <w:rPr>
                <w:rFonts w:ascii="Calibri" w:eastAsia="Calibri" w:hAnsi="Calibri" w:cs="Calibri"/>
                <w:sz w:val="22"/>
                <w:szCs w:val="22"/>
              </w:rPr>
            </w:pPr>
            <w:proofErr w:type="spellStart"/>
            <w:r>
              <w:rPr>
                <w:rFonts w:ascii="Calibri" w:eastAsia="Calibri" w:hAnsi="Calibri" w:cs="Calibri"/>
                <w:sz w:val="22"/>
                <w:szCs w:val="22"/>
              </w:rPr>
              <w:t>Munten</w:t>
            </w:r>
            <w:proofErr w:type="spellEnd"/>
          </w:p>
          <w:p w14:paraId="028C0DA2" w14:textId="77777777" w:rsidR="00B464B2" w:rsidRDefault="00000000">
            <w:pPr>
              <w:rPr>
                <w:rFonts w:ascii="Calibri" w:eastAsia="Calibri" w:hAnsi="Calibri" w:cs="Calibri"/>
                <w:sz w:val="22"/>
                <w:szCs w:val="22"/>
              </w:rPr>
            </w:pPr>
            <w:proofErr w:type="spellStart"/>
            <w:r>
              <w:rPr>
                <w:rFonts w:ascii="Calibri" w:eastAsia="Calibri" w:hAnsi="Calibri" w:cs="Calibri"/>
                <w:sz w:val="22"/>
                <w:szCs w:val="22"/>
              </w:rPr>
              <w:t>Spel</w:t>
            </w:r>
            <w:proofErr w:type="spellEnd"/>
          </w:p>
          <w:p w14:paraId="51F3ADC8" w14:textId="77777777" w:rsidR="00B464B2" w:rsidRDefault="00000000">
            <w:pPr>
              <w:rPr>
                <w:rFonts w:ascii="Calibri" w:eastAsia="Calibri" w:hAnsi="Calibri" w:cs="Calibri"/>
                <w:sz w:val="22"/>
                <w:szCs w:val="22"/>
              </w:rPr>
            </w:pPr>
            <w:r>
              <w:rPr>
                <w:rFonts w:ascii="Calibri" w:eastAsia="Calibri" w:hAnsi="Calibri" w:cs="Calibri"/>
                <w:sz w:val="22"/>
                <w:szCs w:val="22"/>
              </w:rPr>
              <w:t>Team 1 / Team 2</w:t>
            </w:r>
          </w:p>
          <w:p w14:paraId="0C5EB8C3" w14:textId="77777777" w:rsidR="00B464B2" w:rsidRDefault="00000000">
            <w:pPr>
              <w:rPr>
                <w:rFonts w:ascii="Calibri" w:eastAsia="Calibri" w:hAnsi="Calibri" w:cs="Calibri"/>
                <w:sz w:val="22"/>
                <w:szCs w:val="22"/>
              </w:rPr>
            </w:pPr>
            <w:r>
              <w:rPr>
                <w:rFonts w:ascii="Calibri" w:eastAsia="Calibri" w:hAnsi="Calibri" w:cs="Calibri"/>
                <w:sz w:val="22"/>
                <w:szCs w:val="22"/>
              </w:rPr>
              <w:t>Start (</w:t>
            </w:r>
            <w:proofErr w:type="spellStart"/>
            <w:r>
              <w:rPr>
                <w:rFonts w:ascii="Calibri" w:eastAsia="Calibri" w:hAnsi="Calibri" w:cs="Calibri"/>
                <w:sz w:val="22"/>
                <w:szCs w:val="22"/>
              </w:rPr>
              <w:t>tijd</w:t>
            </w:r>
            <w:proofErr w:type="spellEnd"/>
            <w:r>
              <w:rPr>
                <w:rFonts w:ascii="Calibri" w:eastAsia="Calibri" w:hAnsi="Calibri" w:cs="Calibri"/>
                <w:sz w:val="22"/>
                <w:szCs w:val="22"/>
              </w:rPr>
              <w:t>)</w:t>
            </w:r>
          </w:p>
          <w:p w14:paraId="28E2D8EC" w14:textId="77777777" w:rsidR="00B464B2" w:rsidRDefault="00000000">
            <w:pPr>
              <w:rPr>
                <w:rFonts w:ascii="Calibri" w:eastAsia="Calibri" w:hAnsi="Calibri" w:cs="Calibri"/>
                <w:sz w:val="22"/>
                <w:szCs w:val="22"/>
              </w:rPr>
            </w:pPr>
            <w:r>
              <w:rPr>
                <w:rFonts w:ascii="Calibri" w:eastAsia="Calibri" w:hAnsi="Calibri" w:cs="Calibri"/>
                <w:sz w:val="22"/>
                <w:szCs w:val="22"/>
              </w:rPr>
              <w:t>Regels</w:t>
            </w:r>
          </w:p>
          <w:p w14:paraId="21A8A589" w14:textId="77777777" w:rsidR="00B464B2" w:rsidRDefault="00000000">
            <w:pPr>
              <w:rPr>
                <w:rFonts w:ascii="Calibri" w:eastAsia="Calibri" w:hAnsi="Calibri" w:cs="Calibri"/>
                <w:sz w:val="22"/>
                <w:szCs w:val="22"/>
              </w:rPr>
            </w:pPr>
            <w:proofErr w:type="spellStart"/>
            <w:r>
              <w:rPr>
                <w:rFonts w:ascii="Calibri" w:eastAsia="Calibri" w:hAnsi="Calibri" w:cs="Calibri"/>
                <w:sz w:val="22"/>
                <w:szCs w:val="22"/>
              </w:rPr>
              <w:t>Aanmelden</w:t>
            </w:r>
            <w:proofErr w:type="spellEnd"/>
            <w:r>
              <w:rPr>
                <w:rFonts w:ascii="Calibri" w:eastAsia="Calibri" w:hAnsi="Calibri" w:cs="Calibri"/>
                <w:sz w:val="22"/>
                <w:szCs w:val="22"/>
              </w:rPr>
              <w:t xml:space="preserve"> (</w:t>
            </w:r>
            <w:r>
              <w:rPr>
                <w:rFonts w:ascii="Calibri" w:eastAsia="Calibri" w:hAnsi="Calibri" w:cs="Calibri"/>
                <w:i/>
                <w:sz w:val="22"/>
                <w:szCs w:val="22"/>
              </w:rPr>
              <w:t>context: knop</w:t>
            </w:r>
            <w:r>
              <w:rPr>
                <w:rFonts w:ascii="Calibri" w:eastAsia="Calibri" w:hAnsi="Calibri" w:cs="Calibri"/>
                <w:sz w:val="22"/>
                <w:szCs w:val="22"/>
              </w:rPr>
              <w:t>)</w:t>
            </w:r>
          </w:p>
          <w:p w14:paraId="5DE33D67" w14:textId="77777777" w:rsidR="00B464B2" w:rsidRDefault="00000000">
            <w:pPr>
              <w:rPr>
                <w:rFonts w:ascii="Calibri" w:eastAsia="Calibri" w:hAnsi="Calibri" w:cs="Calibri"/>
                <w:sz w:val="22"/>
                <w:szCs w:val="22"/>
              </w:rPr>
            </w:pPr>
            <w:proofErr w:type="spellStart"/>
            <w:r>
              <w:rPr>
                <w:rFonts w:ascii="Calibri" w:eastAsia="Calibri" w:hAnsi="Calibri" w:cs="Calibri"/>
                <w:sz w:val="22"/>
                <w:szCs w:val="22"/>
              </w:rPr>
              <w:t>Teamcode</w:t>
            </w:r>
            <w:proofErr w:type="spellEnd"/>
          </w:p>
          <w:p w14:paraId="71B780F1" w14:textId="77777777" w:rsidR="00B464B2" w:rsidRDefault="00000000">
            <w:r>
              <w:rPr>
                <w:rFonts w:ascii="Calibri" w:eastAsia="Calibri" w:hAnsi="Calibri" w:cs="Calibri"/>
                <w:sz w:val="22"/>
                <w:szCs w:val="22"/>
              </w:rPr>
              <w:t xml:space="preserve">Sorry, je </w:t>
            </w:r>
            <w:proofErr w:type="spellStart"/>
            <w:r>
              <w:rPr>
                <w:rFonts w:ascii="Calibri" w:eastAsia="Calibri" w:hAnsi="Calibri" w:cs="Calibri"/>
                <w:sz w:val="22"/>
                <w:szCs w:val="22"/>
              </w:rPr>
              <w:t>teamcode</w:t>
            </w:r>
            <w:proofErr w:type="spellEnd"/>
            <w:r>
              <w:rPr>
                <w:rFonts w:ascii="Calibri" w:eastAsia="Calibri" w:hAnsi="Calibri" w:cs="Calibri"/>
                <w:sz w:val="22"/>
                <w:szCs w:val="22"/>
              </w:rPr>
              <w:t xml:space="preserve"> is </w:t>
            </w:r>
            <w:proofErr w:type="spellStart"/>
            <w:r>
              <w:rPr>
                <w:rFonts w:ascii="Calibri" w:eastAsia="Calibri" w:hAnsi="Calibri" w:cs="Calibri"/>
                <w:sz w:val="22"/>
                <w:szCs w:val="22"/>
              </w:rPr>
              <w:t>ongeldig</w:t>
            </w:r>
            <w:proofErr w:type="spellEnd"/>
          </w:p>
        </w:tc>
      </w:tr>
      <w:tr w:rsidR="00B464B2" w14:paraId="78A21626" w14:textId="77777777">
        <w:tc>
          <w:tcPr>
            <w:tcW w:w="4531" w:type="dxa"/>
          </w:tcPr>
          <w:p w14:paraId="055F0F6B" w14:textId="77777777" w:rsidR="00B464B2" w:rsidRDefault="00000000">
            <w:pPr>
              <w:rPr>
                <w:b/>
              </w:rPr>
            </w:pPr>
            <w:r>
              <w:rPr>
                <w:b/>
              </w:rPr>
              <w:t>League ranking overview</w:t>
            </w:r>
          </w:p>
          <w:p w14:paraId="2ADF2E60" w14:textId="77777777" w:rsidR="00B464B2" w:rsidRDefault="00B464B2">
            <w:pPr>
              <w:rPr>
                <w:b/>
              </w:rPr>
            </w:pPr>
          </w:p>
          <w:p w14:paraId="4F02DCAF"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No points have been earned yet.</w:t>
            </w:r>
          </w:p>
          <w:p w14:paraId="3BD90E2D"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Come back after the first round.</w:t>
            </w:r>
          </w:p>
          <w:p w14:paraId="11019DB5"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 xml:space="preserve">View ranking and scores for each game (context: </w:t>
            </w:r>
            <w:r>
              <w:rPr>
                <w:rFonts w:ascii="Menlo" w:eastAsia="Menlo" w:hAnsi="Menlo" w:cs="Menlo"/>
                <w:i/>
                <w:color w:val="3B3B3B"/>
                <w:sz w:val="18"/>
                <w:szCs w:val="18"/>
              </w:rPr>
              <w:t>button</w:t>
            </w:r>
            <w:r>
              <w:rPr>
                <w:rFonts w:ascii="Menlo" w:eastAsia="Menlo" w:hAnsi="Menlo" w:cs="Menlo"/>
                <w:color w:val="3B3B3B"/>
                <w:sz w:val="18"/>
                <w:szCs w:val="18"/>
              </w:rPr>
              <w:t>)</w:t>
            </w:r>
          </w:p>
          <w:p w14:paraId="060BD591" w14:textId="77777777" w:rsidR="00B464B2" w:rsidRDefault="00B464B2">
            <w:pPr>
              <w:rPr>
                <w:b/>
              </w:rPr>
            </w:pPr>
          </w:p>
        </w:tc>
        <w:tc>
          <w:tcPr>
            <w:tcW w:w="4531" w:type="dxa"/>
          </w:tcPr>
          <w:p w14:paraId="0F0CC09E" w14:textId="12E16587" w:rsidR="00B464B2" w:rsidRDefault="00BD5FDD">
            <w:pPr>
              <w:rPr>
                <w:b/>
              </w:rPr>
            </w:pPr>
            <w:r>
              <w:rPr>
                <w:b/>
              </w:rPr>
              <w:t xml:space="preserve">League </w:t>
            </w:r>
            <w:proofErr w:type="spellStart"/>
            <w:r>
              <w:rPr>
                <w:b/>
              </w:rPr>
              <w:t>ranglijst</w:t>
            </w:r>
            <w:proofErr w:type="spellEnd"/>
            <w:r>
              <w:rPr>
                <w:b/>
              </w:rPr>
              <w:t xml:space="preserve"> </w:t>
            </w:r>
            <w:proofErr w:type="spellStart"/>
            <w:r>
              <w:rPr>
                <w:b/>
              </w:rPr>
              <w:t>overzicht</w:t>
            </w:r>
            <w:proofErr w:type="spellEnd"/>
          </w:p>
          <w:p w14:paraId="774635ED" w14:textId="77777777" w:rsidR="00B464B2" w:rsidRDefault="00B464B2"/>
          <w:p w14:paraId="5B8FBEB4" w14:textId="77777777" w:rsidR="00B464B2" w:rsidRDefault="00000000">
            <w:pPr>
              <w:rPr>
                <w:rFonts w:ascii="Calibri" w:eastAsia="Calibri" w:hAnsi="Calibri" w:cs="Calibri"/>
                <w:sz w:val="22"/>
                <w:szCs w:val="22"/>
              </w:rPr>
            </w:pPr>
            <w:r>
              <w:rPr>
                <w:rFonts w:ascii="Calibri" w:eastAsia="Calibri" w:hAnsi="Calibri" w:cs="Calibri"/>
                <w:sz w:val="22"/>
                <w:szCs w:val="22"/>
              </w:rPr>
              <w:t xml:space="preserve">Er </w:t>
            </w:r>
            <w:proofErr w:type="spellStart"/>
            <w:r>
              <w:rPr>
                <w:rFonts w:ascii="Calibri" w:eastAsia="Calibri" w:hAnsi="Calibri" w:cs="Calibri"/>
                <w:sz w:val="22"/>
                <w:szCs w:val="22"/>
              </w:rPr>
              <w:t>zijn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nog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geen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punten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verdiend</w:t>
            </w:r>
            <w:proofErr w:type="spellEnd"/>
            <w:r>
              <w:rPr>
                <w:rFonts w:ascii="Calibri" w:eastAsia="Calibri" w:hAnsi="Calibri" w:cs="Calibri"/>
                <w:sz w:val="22"/>
                <w:szCs w:val="22"/>
              </w:rPr>
              <w:t>.</w:t>
            </w:r>
          </w:p>
          <w:p w14:paraId="3493F81A" w14:textId="77777777" w:rsidR="00B464B2" w:rsidRDefault="00000000">
            <w:pPr>
              <w:rPr>
                <w:rFonts w:ascii="Calibri" w:eastAsia="Calibri" w:hAnsi="Calibri" w:cs="Calibri"/>
                <w:sz w:val="22"/>
                <w:szCs w:val="22"/>
              </w:rPr>
            </w:pPr>
            <w:r>
              <w:rPr>
                <w:rFonts w:ascii="Calibri" w:eastAsia="Calibri" w:hAnsi="Calibri" w:cs="Calibri"/>
                <w:sz w:val="22"/>
                <w:szCs w:val="22"/>
              </w:rPr>
              <w:t xml:space="preserve">Kom </w:t>
            </w:r>
            <w:proofErr w:type="spellStart"/>
            <w:r>
              <w:rPr>
                <w:rFonts w:ascii="Calibri" w:eastAsia="Calibri" w:hAnsi="Calibri" w:cs="Calibri"/>
                <w:sz w:val="22"/>
                <w:szCs w:val="22"/>
              </w:rPr>
              <w:t>terug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eerste</w:t>
            </w:r>
            <w:proofErr w:type="spellEnd"/>
            <w:r>
              <w:rPr>
                <w:rFonts w:ascii="Calibri" w:eastAsia="Calibri" w:hAnsi="Calibri" w:cs="Calibri"/>
                <w:sz w:val="22"/>
                <w:szCs w:val="22"/>
              </w:rPr>
              <w:t xml:space="preserve"> ronde.</w:t>
            </w:r>
          </w:p>
          <w:p w14:paraId="2BA1C8D3" w14:textId="77777777" w:rsidR="00B464B2" w:rsidRDefault="00000000">
            <w:proofErr w:type="spellStart"/>
            <w:r>
              <w:rPr>
                <w:rFonts w:ascii="Calibri" w:eastAsia="Calibri" w:hAnsi="Calibri" w:cs="Calibri"/>
                <w:sz w:val="22"/>
                <w:szCs w:val="22"/>
              </w:rPr>
              <w:t>Bekijk</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ranglijst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en</w:t>
            </w:r>
            <w:proofErr w:type="spellEnd"/>
            <w:r>
              <w:rPr>
                <w:rFonts w:ascii="Calibri" w:eastAsia="Calibri" w:hAnsi="Calibri" w:cs="Calibri"/>
                <w:sz w:val="22"/>
                <w:szCs w:val="22"/>
              </w:rPr>
              <w:t xml:space="preserve"> scores </w:t>
            </w:r>
            <w:proofErr w:type="spellStart"/>
            <w:r>
              <w:rPr>
                <w:rFonts w:ascii="Calibri" w:eastAsia="Calibri" w:hAnsi="Calibri" w:cs="Calibri"/>
                <w:sz w:val="22"/>
                <w:szCs w:val="22"/>
              </w:rPr>
              <w:t>voor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elke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wedstrijd</w:t>
            </w:r>
            <w:proofErr w:type="spellEnd"/>
            <w:r>
              <w:rPr>
                <w:rFonts w:ascii="Calibri" w:eastAsia="Calibri" w:hAnsi="Calibri" w:cs="Calibri"/>
                <w:sz w:val="22"/>
                <w:szCs w:val="22"/>
              </w:rPr>
              <w:t xml:space="preserve"> (context: </w:t>
            </w:r>
            <w:r>
              <w:rPr>
                <w:rFonts w:ascii="Calibri" w:eastAsia="Calibri" w:hAnsi="Calibri" w:cs="Calibri"/>
                <w:i/>
                <w:sz w:val="22"/>
                <w:szCs w:val="22"/>
              </w:rPr>
              <w:t>knop</w:t>
            </w:r>
            <w:r>
              <w:rPr>
                <w:rFonts w:ascii="Calibri" w:eastAsia="Calibri" w:hAnsi="Calibri" w:cs="Calibri"/>
                <w:sz w:val="22"/>
                <w:szCs w:val="22"/>
              </w:rPr>
              <w:t>)</w:t>
            </w:r>
          </w:p>
        </w:tc>
      </w:tr>
      <w:tr w:rsidR="00B464B2" w14:paraId="6B587B27" w14:textId="77777777">
        <w:tc>
          <w:tcPr>
            <w:tcW w:w="4531" w:type="dxa"/>
          </w:tcPr>
          <w:p w14:paraId="7D38A54A" w14:textId="77777777" w:rsidR="00B464B2" w:rsidRDefault="00000000">
            <w:pPr>
              <w:rPr>
                <w:b/>
              </w:rPr>
            </w:pPr>
            <w:proofErr w:type="spellStart"/>
            <w:r>
              <w:rPr>
                <w:b/>
              </w:rPr>
              <w:t>Sidequest</w:t>
            </w:r>
            <w:proofErr w:type="spellEnd"/>
            <w:r>
              <w:rPr>
                <w:b/>
              </w:rPr>
              <w:t xml:space="preserve"> UI</w:t>
            </w:r>
          </w:p>
          <w:p w14:paraId="012A00E5" w14:textId="77777777" w:rsidR="00B464B2" w:rsidRDefault="00B464B2">
            <w:pPr>
              <w:rPr>
                <w:b/>
              </w:rPr>
            </w:pPr>
          </w:p>
          <w:p w14:paraId="43711228"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Thanks, your answer has been recorded</w:t>
            </w:r>
          </w:p>
          <w:p w14:paraId="63D24E83"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Time ran out, better luck next time</w:t>
            </w:r>
          </w:p>
          <w:p w14:paraId="161AF5EC"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Are you ready?</w:t>
            </w:r>
          </w:p>
          <w:p w14:paraId="23591BA7"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Check the answer when the game is over</w:t>
            </w:r>
          </w:p>
          <w:p w14:paraId="2C86A2FF"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Still locked</w:t>
            </w:r>
          </w:p>
          <w:p w14:paraId="4427D57F"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You have {</w:t>
            </w:r>
            <w:proofErr w:type="spellStart"/>
            <w:r>
              <w:rPr>
                <w:rFonts w:ascii="Menlo" w:eastAsia="Menlo" w:hAnsi="Menlo" w:cs="Menlo"/>
                <w:color w:val="3B3B3B"/>
                <w:sz w:val="18"/>
                <w:szCs w:val="18"/>
              </w:rPr>
              <w:t>numAnswers</w:t>
            </w:r>
            <w:proofErr w:type="spellEnd"/>
            <w:r>
              <w:rPr>
                <w:rFonts w:ascii="Menlo" w:eastAsia="Menlo" w:hAnsi="Menlo" w:cs="Menlo"/>
                <w:color w:val="3B3B3B"/>
                <w:sz w:val="18"/>
                <w:szCs w:val="18"/>
              </w:rPr>
              <w:t>} answers. Do you want to send them now?</w:t>
            </w:r>
          </w:p>
          <w:p w14:paraId="47364034"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 xml:space="preserve">Submit your answers </w:t>
            </w:r>
            <w:r>
              <w:rPr>
                <w:rFonts w:ascii="Menlo" w:eastAsia="Menlo" w:hAnsi="Menlo" w:cs="Menlo"/>
                <w:i/>
                <w:color w:val="3B3B3B"/>
                <w:sz w:val="18"/>
                <w:szCs w:val="18"/>
              </w:rPr>
              <w:t>(context: button)</w:t>
            </w:r>
          </w:p>
          <w:p w14:paraId="0749E748" w14:textId="77777777" w:rsidR="00B464B2" w:rsidRDefault="00000000">
            <w:pPr>
              <w:shd w:val="clear" w:color="auto" w:fill="FFFFFF"/>
              <w:rPr>
                <w:rFonts w:ascii="Menlo" w:eastAsia="Menlo" w:hAnsi="Menlo" w:cs="Menlo"/>
                <w:color w:val="3B3B3B"/>
                <w:sz w:val="18"/>
                <w:szCs w:val="18"/>
              </w:rPr>
            </w:pPr>
            <w:r>
              <w:rPr>
                <w:rFonts w:ascii="Menlo" w:eastAsia="Menlo" w:hAnsi="Menlo" w:cs="Menlo"/>
                <w:color w:val="3B3B3B"/>
                <w:sz w:val="18"/>
                <w:szCs w:val="18"/>
              </w:rPr>
              <w:t>Round {round}</w:t>
            </w:r>
          </w:p>
          <w:p w14:paraId="393A6736" w14:textId="77777777" w:rsidR="00B464B2" w:rsidRDefault="00000000">
            <w:pPr>
              <w:shd w:val="clear" w:color="auto" w:fill="FFFFFF"/>
              <w:rPr>
                <w:rFonts w:ascii="Menlo" w:eastAsia="Menlo" w:hAnsi="Menlo" w:cs="Menlo"/>
                <w:i/>
                <w:color w:val="3B3B3B"/>
                <w:sz w:val="18"/>
                <w:szCs w:val="18"/>
              </w:rPr>
            </w:pPr>
            <w:r>
              <w:rPr>
                <w:rFonts w:ascii="Menlo" w:eastAsia="Menlo" w:hAnsi="Menlo" w:cs="Menlo"/>
                <w:color w:val="3B3B3B"/>
                <w:sz w:val="18"/>
                <w:szCs w:val="18"/>
              </w:rPr>
              <w:t xml:space="preserve">Return to the overview </w:t>
            </w:r>
            <w:r>
              <w:rPr>
                <w:rFonts w:ascii="Menlo" w:eastAsia="Menlo" w:hAnsi="Menlo" w:cs="Menlo"/>
                <w:i/>
                <w:color w:val="3B3B3B"/>
                <w:sz w:val="18"/>
                <w:szCs w:val="18"/>
              </w:rPr>
              <w:t>(context: button)</w:t>
            </w:r>
          </w:p>
          <w:p w14:paraId="109642FC" w14:textId="77777777" w:rsidR="00B464B2" w:rsidRDefault="00B464B2">
            <w:pPr>
              <w:rPr>
                <w:b/>
              </w:rPr>
            </w:pPr>
          </w:p>
        </w:tc>
        <w:tc>
          <w:tcPr>
            <w:tcW w:w="4531" w:type="dxa"/>
          </w:tcPr>
          <w:p w14:paraId="6F947225" w14:textId="77777777" w:rsidR="00B464B2" w:rsidRDefault="00000000">
            <w:pPr>
              <w:rPr>
                <w:rFonts w:ascii="Calibri" w:eastAsia="Calibri" w:hAnsi="Calibri" w:cs="Calibri"/>
                <w:b/>
                <w:sz w:val="22"/>
                <w:szCs w:val="22"/>
              </w:rPr>
            </w:pPr>
            <w:proofErr w:type="spellStart"/>
            <w:r>
              <w:rPr>
                <w:rFonts w:ascii="Calibri" w:eastAsia="Calibri" w:hAnsi="Calibri" w:cs="Calibri"/>
                <w:b/>
                <w:sz w:val="22"/>
                <w:szCs w:val="22"/>
              </w:rPr>
              <w:t>Sidequest</w:t>
            </w:r>
            <w:proofErr w:type="spellEnd"/>
            <w:r>
              <w:rPr>
                <w:rFonts w:ascii="Calibri" w:eastAsia="Calibri" w:hAnsi="Calibri" w:cs="Calibri"/>
                <w:b/>
                <w:sz w:val="22"/>
                <w:szCs w:val="22"/>
              </w:rPr>
              <w:t xml:space="preserve"> UI</w:t>
            </w:r>
          </w:p>
          <w:p w14:paraId="2CEBE2EA" w14:textId="77777777" w:rsidR="00B464B2" w:rsidRDefault="00B464B2">
            <w:pPr>
              <w:rPr>
                <w:rFonts w:ascii="Calibri" w:eastAsia="Calibri" w:hAnsi="Calibri" w:cs="Calibri"/>
                <w:sz w:val="22"/>
                <w:szCs w:val="22"/>
              </w:rPr>
            </w:pPr>
          </w:p>
          <w:p w14:paraId="706CED04" w14:textId="26469A32" w:rsidR="00B464B2" w:rsidRDefault="00000000">
            <w:pPr>
              <w:rPr>
                <w:rFonts w:ascii="Calibri" w:eastAsia="Calibri" w:hAnsi="Calibri" w:cs="Calibri"/>
                <w:sz w:val="22"/>
                <w:szCs w:val="22"/>
              </w:rPr>
            </w:pPr>
            <w:proofErr w:type="spellStart"/>
            <w:r>
              <w:rPr>
                <w:rFonts w:ascii="Calibri" w:eastAsia="Calibri" w:hAnsi="Calibri" w:cs="Calibri"/>
                <w:sz w:val="22"/>
                <w:szCs w:val="22"/>
              </w:rPr>
              <w:t>Bedankt</w:t>
            </w:r>
            <w:proofErr w:type="spellEnd"/>
            <w:r>
              <w:rPr>
                <w:rFonts w:ascii="Calibri" w:eastAsia="Calibri" w:hAnsi="Calibri" w:cs="Calibri"/>
                <w:sz w:val="22"/>
                <w:szCs w:val="22"/>
              </w:rPr>
              <w:t xml:space="preserve">, je </w:t>
            </w:r>
            <w:proofErr w:type="spellStart"/>
            <w:r>
              <w:rPr>
                <w:rFonts w:ascii="Calibri" w:eastAsia="Calibri" w:hAnsi="Calibri" w:cs="Calibri"/>
                <w:sz w:val="22"/>
                <w:szCs w:val="22"/>
              </w:rPr>
              <w:t>antwoord</w:t>
            </w:r>
            <w:proofErr w:type="spellEnd"/>
            <w:r>
              <w:rPr>
                <w:rFonts w:ascii="Calibri" w:eastAsia="Calibri" w:hAnsi="Calibri" w:cs="Calibri"/>
                <w:sz w:val="22"/>
                <w:szCs w:val="22"/>
              </w:rPr>
              <w:t xml:space="preserve"> is </w:t>
            </w:r>
            <w:proofErr w:type="spellStart"/>
            <w:r>
              <w:rPr>
                <w:rFonts w:ascii="Calibri" w:eastAsia="Calibri" w:hAnsi="Calibri" w:cs="Calibri"/>
                <w:sz w:val="22"/>
                <w:szCs w:val="22"/>
              </w:rPr>
              <w:t>opge</w:t>
            </w:r>
            <w:r w:rsidR="00BD5FDD">
              <w:rPr>
                <w:rFonts w:ascii="Calibri" w:eastAsia="Calibri" w:hAnsi="Calibri" w:cs="Calibri"/>
                <w:sz w:val="22"/>
                <w:szCs w:val="22"/>
              </w:rPr>
              <w:t>slagen</w:t>
            </w:r>
            <w:proofErr w:type="spellEnd"/>
          </w:p>
          <w:p w14:paraId="1DCDB3A2" w14:textId="77777777" w:rsidR="00B464B2" w:rsidRDefault="00000000">
            <w:pPr>
              <w:rPr>
                <w:rFonts w:ascii="Calibri" w:eastAsia="Calibri" w:hAnsi="Calibri" w:cs="Calibri"/>
                <w:sz w:val="22"/>
                <w:szCs w:val="22"/>
              </w:rPr>
            </w:pPr>
            <w:r>
              <w:rPr>
                <w:rFonts w:ascii="Calibri" w:eastAsia="Calibri" w:hAnsi="Calibri" w:cs="Calibri"/>
                <w:sz w:val="22"/>
                <w:szCs w:val="22"/>
              </w:rPr>
              <w:t xml:space="preserve">De </w:t>
            </w:r>
            <w:proofErr w:type="spellStart"/>
            <w:r>
              <w:rPr>
                <w:rFonts w:ascii="Calibri" w:eastAsia="Calibri" w:hAnsi="Calibri" w:cs="Calibri"/>
                <w:sz w:val="22"/>
                <w:szCs w:val="22"/>
              </w:rPr>
              <w:t>tijd</w:t>
            </w:r>
            <w:proofErr w:type="spellEnd"/>
            <w:r>
              <w:rPr>
                <w:rFonts w:ascii="Calibri" w:eastAsia="Calibri" w:hAnsi="Calibri" w:cs="Calibri"/>
                <w:sz w:val="22"/>
                <w:szCs w:val="22"/>
              </w:rPr>
              <w:t xml:space="preserve"> is om, </w:t>
            </w:r>
            <w:proofErr w:type="spellStart"/>
            <w:r>
              <w:rPr>
                <w:rFonts w:ascii="Calibri" w:eastAsia="Calibri" w:hAnsi="Calibri" w:cs="Calibri"/>
                <w:sz w:val="22"/>
                <w:szCs w:val="22"/>
              </w:rPr>
              <w:t>volgende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keer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beter</w:t>
            </w:r>
            <w:proofErr w:type="spellEnd"/>
          </w:p>
          <w:p w14:paraId="77710705" w14:textId="77777777" w:rsidR="00B464B2" w:rsidRDefault="00000000">
            <w:pPr>
              <w:rPr>
                <w:rFonts w:ascii="Calibri" w:eastAsia="Calibri" w:hAnsi="Calibri" w:cs="Calibri"/>
                <w:sz w:val="22"/>
                <w:szCs w:val="22"/>
              </w:rPr>
            </w:pPr>
            <w:r>
              <w:rPr>
                <w:rFonts w:ascii="Calibri" w:eastAsia="Calibri" w:hAnsi="Calibri" w:cs="Calibri"/>
                <w:sz w:val="22"/>
                <w:szCs w:val="22"/>
              </w:rPr>
              <w:t xml:space="preserve">Ben je </w:t>
            </w:r>
            <w:proofErr w:type="spellStart"/>
            <w:r>
              <w:rPr>
                <w:rFonts w:ascii="Calibri" w:eastAsia="Calibri" w:hAnsi="Calibri" w:cs="Calibri"/>
                <w:sz w:val="22"/>
                <w:szCs w:val="22"/>
              </w:rPr>
              <w:t>klaar</w:t>
            </w:r>
            <w:proofErr w:type="spellEnd"/>
            <w:r>
              <w:rPr>
                <w:rFonts w:ascii="Calibri" w:eastAsia="Calibri" w:hAnsi="Calibri" w:cs="Calibri"/>
                <w:sz w:val="22"/>
                <w:szCs w:val="22"/>
              </w:rPr>
              <w:t>?</w:t>
            </w:r>
          </w:p>
          <w:p w14:paraId="46273B5C" w14:textId="77777777" w:rsidR="00B464B2" w:rsidRDefault="00000000">
            <w:pPr>
              <w:rPr>
                <w:rFonts w:ascii="Calibri" w:eastAsia="Calibri" w:hAnsi="Calibri" w:cs="Calibri"/>
                <w:sz w:val="22"/>
                <w:szCs w:val="22"/>
              </w:rPr>
            </w:pPr>
            <w:proofErr w:type="spellStart"/>
            <w:r>
              <w:rPr>
                <w:rFonts w:ascii="Calibri" w:eastAsia="Calibri" w:hAnsi="Calibri" w:cs="Calibri"/>
                <w:sz w:val="22"/>
                <w:szCs w:val="22"/>
              </w:rPr>
              <w:t>Controleer</w:t>
            </w:r>
            <w:proofErr w:type="spellEnd"/>
            <w:r>
              <w:rPr>
                <w:rFonts w:ascii="Calibri" w:eastAsia="Calibri" w:hAnsi="Calibri" w:cs="Calibri"/>
                <w:sz w:val="22"/>
                <w:szCs w:val="22"/>
              </w:rPr>
              <w:t xml:space="preserve"> het </w:t>
            </w:r>
            <w:proofErr w:type="spellStart"/>
            <w:r>
              <w:rPr>
                <w:rFonts w:ascii="Calibri" w:eastAsia="Calibri" w:hAnsi="Calibri" w:cs="Calibri"/>
                <w:sz w:val="22"/>
                <w:szCs w:val="22"/>
              </w:rPr>
              <w:t>antwoord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als</w:t>
            </w:r>
            <w:proofErr w:type="spellEnd"/>
            <w:r>
              <w:rPr>
                <w:rFonts w:ascii="Calibri" w:eastAsia="Calibri" w:hAnsi="Calibri" w:cs="Calibri"/>
                <w:sz w:val="22"/>
                <w:szCs w:val="22"/>
              </w:rPr>
              <w:t xml:space="preserve"> het </w:t>
            </w:r>
            <w:proofErr w:type="spellStart"/>
            <w:r>
              <w:rPr>
                <w:rFonts w:ascii="Calibri" w:eastAsia="Calibri" w:hAnsi="Calibri" w:cs="Calibri"/>
                <w:sz w:val="22"/>
                <w:szCs w:val="22"/>
              </w:rPr>
              <w:t>spel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voorbij</w:t>
            </w:r>
            <w:proofErr w:type="spellEnd"/>
            <w:r>
              <w:rPr>
                <w:rFonts w:ascii="Calibri" w:eastAsia="Calibri" w:hAnsi="Calibri" w:cs="Calibri"/>
                <w:sz w:val="22"/>
                <w:szCs w:val="22"/>
              </w:rPr>
              <w:t xml:space="preserve"> is</w:t>
            </w:r>
          </w:p>
          <w:p w14:paraId="6A1D0BAA" w14:textId="77777777" w:rsidR="00B464B2" w:rsidRDefault="00000000">
            <w:pPr>
              <w:rPr>
                <w:rFonts w:ascii="Calibri" w:eastAsia="Calibri" w:hAnsi="Calibri" w:cs="Calibri"/>
                <w:sz w:val="22"/>
                <w:szCs w:val="22"/>
              </w:rPr>
            </w:pPr>
            <w:proofErr w:type="spellStart"/>
            <w:r>
              <w:rPr>
                <w:rFonts w:ascii="Calibri" w:eastAsia="Calibri" w:hAnsi="Calibri" w:cs="Calibri"/>
                <w:sz w:val="22"/>
                <w:szCs w:val="22"/>
              </w:rPr>
              <w:t>Nog</w:t>
            </w:r>
            <w:proofErr w:type="spellEnd"/>
            <w:r>
              <w:rPr>
                <w:rFonts w:ascii="Calibri" w:eastAsia="Calibri" w:hAnsi="Calibri" w:cs="Calibri"/>
                <w:sz w:val="22"/>
                <w:szCs w:val="22"/>
              </w:rPr>
              <w:t xml:space="preserve"> steeds </w:t>
            </w:r>
            <w:proofErr w:type="spellStart"/>
            <w:r>
              <w:rPr>
                <w:rFonts w:ascii="Calibri" w:eastAsia="Calibri" w:hAnsi="Calibri" w:cs="Calibri"/>
                <w:sz w:val="22"/>
                <w:szCs w:val="22"/>
              </w:rPr>
              <w:t>vergrendeld</w:t>
            </w:r>
            <w:proofErr w:type="spellEnd"/>
          </w:p>
          <w:p w14:paraId="77557164" w14:textId="77777777" w:rsidR="00B464B2" w:rsidRDefault="00000000">
            <w:pPr>
              <w:rPr>
                <w:rFonts w:ascii="Calibri" w:eastAsia="Calibri" w:hAnsi="Calibri" w:cs="Calibri"/>
                <w:sz w:val="22"/>
                <w:szCs w:val="22"/>
              </w:rPr>
            </w:pPr>
            <w:r>
              <w:rPr>
                <w:rFonts w:ascii="Calibri" w:eastAsia="Calibri" w:hAnsi="Calibri" w:cs="Calibri"/>
                <w:sz w:val="22"/>
                <w:szCs w:val="22"/>
              </w:rPr>
              <w:t xml:space="preserve">Je </w:t>
            </w:r>
            <w:proofErr w:type="spellStart"/>
            <w:r>
              <w:rPr>
                <w:rFonts w:ascii="Calibri" w:eastAsia="Calibri" w:hAnsi="Calibri" w:cs="Calibri"/>
                <w:sz w:val="22"/>
                <w:szCs w:val="22"/>
              </w:rPr>
              <w:t>hebt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numAnswers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antwoorden</w:t>
            </w:r>
            <w:proofErr w:type="spellEnd"/>
            <w:r>
              <w:rPr>
                <w:rFonts w:ascii="Calibri" w:eastAsia="Calibri" w:hAnsi="Calibri" w:cs="Calibri"/>
                <w:sz w:val="22"/>
                <w:szCs w:val="22"/>
              </w:rPr>
              <w:t xml:space="preserve">. Wil je ze nu </w:t>
            </w:r>
            <w:proofErr w:type="spellStart"/>
            <w:r>
              <w:rPr>
                <w:rFonts w:ascii="Calibri" w:eastAsia="Calibri" w:hAnsi="Calibri" w:cs="Calibri"/>
                <w:sz w:val="22"/>
                <w:szCs w:val="22"/>
              </w:rPr>
              <w:t>versturen</w:t>
            </w:r>
            <w:proofErr w:type="spellEnd"/>
            <w:r>
              <w:rPr>
                <w:rFonts w:ascii="Calibri" w:eastAsia="Calibri" w:hAnsi="Calibri" w:cs="Calibri"/>
                <w:sz w:val="22"/>
                <w:szCs w:val="22"/>
              </w:rPr>
              <w:t>?</w:t>
            </w:r>
          </w:p>
          <w:p w14:paraId="23EBF41A" w14:textId="77777777" w:rsidR="00B464B2" w:rsidRDefault="00000000">
            <w:pPr>
              <w:rPr>
                <w:rFonts w:ascii="Calibri" w:eastAsia="Calibri" w:hAnsi="Calibri" w:cs="Calibri"/>
                <w:sz w:val="22"/>
                <w:szCs w:val="22"/>
              </w:rPr>
            </w:pPr>
            <w:proofErr w:type="spellStart"/>
            <w:r>
              <w:rPr>
                <w:rFonts w:ascii="Calibri" w:eastAsia="Calibri" w:hAnsi="Calibri" w:cs="Calibri"/>
                <w:sz w:val="22"/>
                <w:szCs w:val="22"/>
              </w:rPr>
              <w:t>Antwoorden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insturen</w:t>
            </w:r>
            <w:proofErr w:type="spellEnd"/>
            <w:r>
              <w:rPr>
                <w:rFonts w:ascii="Calibri" w:eastAsia="Calibri" w:hAnsi="Calibri" w:cs="Calibri"/>
                <w:sz w:val="22"/>
                <w:szCs w:val="22"/>
              </w:rPr>
              <w:t xml:space="preserve"> (</w:t>
            </w:r>
            <w:r>
              <w:rPr>
                <w:rFonts w:ascii="Calibri" w:eastAsia="Calibri" w:hAnsi="Calibri" w:cs="Calibri"/>
                <w:i/>
                <w:sz w:val="22"/>
                <w:szCs w:val="22"/>
              </w:rPr>
              <w:t>context: knop</w:t>
            </w:r>
            <w:r>
              <w:rPr>
                <w:rFonts w:ascii="Calibri" w:eastAsia="Calibri" w:hAnsi="Calibri" w:cs="Calibri"/>
                <w:sz w:val="22"/>
                <w:szCs w:val="22"/>
              </w:rPr>
              <w:t>)</w:t>
            </w:r>
          </w:p>
          <w:p w14:paraId="2E005D24" w14:textId="77777777" w:rsidR="00B464B2" w:rsidRDefault="00000000">
            <w:pPr>
              <w:rPr>
                <w:rFonts w:ascii="Calibri" w:eastAsia="Calibri" w:hAnsi="Calibri" w:cs="Calibri"/>
                <w:sz w:val="22"/>
                <w:szCs w:val="22"/>
              </w:rPr>
            </w:pPr>
            <w:r>
              <w:rPr>
                <w:rFonts w:ascii="Calibri" w:eastAsia="Calibri" w:hAnsi="Calibri" w:cs="Calibri"/>
                <w:sz w:val="22"/>
                <w:szCs w:val="22"/>
              </w:rPr>
              <w:t>Ronde {ronde}</w:t>
            </w:r>
          </w:p>
          <w:p w14:paraId="5F0203CB" w14:textId="77777777" w:rsidR="00B464B2" w:rsidRDefault="00000000">
            <w:proofErr w:type="spellStart"/>
            <w:r>
              <w:rPr>
                <w:rFonts w:ascii="Calibri" w:eastAsia="Calibri" w:hAnsi="Calibri" w:cs="Calibri"/>
                <w:sz w:val="22"/>
                <w:szCs w:val="22"/>
              </w:rPr>
              <w:t>Terug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naar</w:t>
            </w:r>
            <w:proofErr w:type="spellEnd"/>
            <w:r>
              <w:rPr>
                <w:rFonts w:ascii="Calibri" w:eastAsia="Calibri" w:hAnsi="Calibri" w:cs="Calibri"/>
                <w:sz w:val="22"/>
                <w:szCs w:val="22"/>
              </w:rPr>
              <w:t xml:space="preserve"> het </w:t>
            </w:r>
            <w:proofErr w:type="spellStart"/>
            <w:r>
              <w:rPr>
                <w:rFonts w:ascii="Calibri" w:eastAsia="Calibri" w:hAnsi="Calibri" w:cs="Calibri"/>
                <w:sz w:val="22"/>
                <w:szCs w:val="22"/>
              </w:rPr>
              <w:t>overzicht</w:t>
            </w:r>
            <w:proofErr w:type="spellEnd"/>
            <w:r>
              <w:rPr>
                <w:rFonts w:ascii="Calibri" w:eastAsia="Calibri" w:hAnsi="Calibri" w:cs="Calibri"/>
                <w:sz w:val="22"/>
                <w:szCs w:val="22"/>
              </w:rPr>
              <w:t xml:space="preserve"> (</w:t>
            </w:r>
            <w:r>
              <w:rPr>
                <w:rFonts w:ascii="Calibri" w:eastAsia="Calibri" w:hAnsi="Calibri" w:cs="Calibri"/>
                <w:i/>
                <w:sz w:val="22"/>
                <w:szCs w:val="22"/>
              </w:rPr>
              <w:t>context: knop</w:t>
            </w:r>
            <w:r>
              <w:rPr>
                <w:rFonts w:ascii="Calibri" w:eastAsia="Calibri" w:hAnsi="Calibri" w:cs="Calibri"/>
                <w:sz w:val="22"/>
                <w:szCs w:val="22"/>
              </w:rPr>
              <w:t>)</w:t>
            </w:r>
          </w:p>
        </w:tc>
      </w:tr>
      <w:tr w:rsidR="00B464B2" w14:paraId="26FBDD74" w14:textId="77777777">
        <w:tc>
          <w:tcPr>
            <w:tcW w:w="4531" w:type="dxa"/>
          </w:tcPr>
          <w:p w14:paraId="3C798366" w14:textId="77777777" w:rsidR="00B464B2" w:rsidRDefault="00000000">
            <w:pPr>
              <w:rPr>
                <w:b/>
              </w:rPr>
            </w:pPr>
            <w:proofErr w:type="spellStart"/>
            <w:r>
              <w:rPr>
                <w:b/>
              </w:rPr>
              <w:t>Sidequest</w:t>
            </w:r>
            <w:proofErr w:type="spellEnd"/>
            <w:r>
              <w:rPr>
                <w:b/>
              </w:rPr>
              <w:t xml:space="preserve"> assignment types</w:t>
            </w:r>
          </w:p>
          <w:p w14:paraId="1CB2C031" w14:textId="77777777" w:rsidR="00B464B2" w:rsidRDefault="00B464B2">
            <w:pPr>
              <w:rPr>
                <w:b/>
              </w:rPr>
            </w:pPr>
          </w:p>
          <w:p w14:paraId="1083CD01" w14:textId="77777777" w:rsidR="00B464B2" w:rsidRDefault="00000000">
            <w:pPr>
              <w:numPr>
                <w:ilvl w:val="0"/>
                <w:numId w:val="4"/>
              </w:numPr>
              <w:pBdr>
                <w:top w:val="nil"/>
                <w:left w:val="nil"/>
                <w:bottom w:val="nil"/>
                <w:right w:val="nil"/>
                <w:between w:val="nil"/>
              </w:pBdr>
              <w:shd w:val="clear" w:color="auto" w:fill="FFFFFF"/>
              <w:spacing w:line="259" w:lineRule="auto"/>
              <w:rPr>
                <w:color w:val="3B3B3B"/>
                <w:sz w:val="18"/>
                <w:szCs w:val="18"/>
              </w:rPr>
            </w:pPr>
            <w:r>
              <w:rPr>
                <w:rFonts w:ascii="Menlo" w:eastAsia="Menlo" w:hAnsi="Menlo" w:cs="Menlo"/>
                <w:color w:val="3B3B3B"/>
                <w:sz w:val="18"/>
                <w:szCs w:val="18"/>
              </w:rPr>
              <w:t>Math</w:t>
            </w:r>
          </w:p>
          <w:p w14:paraId="2B5C517E" w14:textId="77777777" w:rsidR="00B464B2" w:rsidRDefault="00000000">
            <w:pPr>
              <w:numPr>
                <w:ilvl w:val="0"/>
                <w:numId w:val="4"/>
              </w:numPr>
              <w:pBdr>
                <w:top w:val="nil"/>
                <w:left w:val="nil"/>
                <w:bottom w:val="nil"/>
                <w:right w:val="nil"/>
                <w:between w:val="nil"/>
              </w:pBdr>
              <w:shd w:val="clear" w:color="auto" w:fill="FFFFFF"/>
              <w:spacing w:line="259" w:lineRule="auto"/>
              <w:rPr>
                <w:color w:val="3B3B3B"/>
                <w:sz w:val="18"/>
                <w:szCs w:val="18"/>
              </w:rPr>
            </w:pPr>
            <w:r>
              <w:rPr>
                <w:rFonts w:ascii="Menlo" w:eastAsia="Menlo" w:hAnsi="Menlo" w:cs="Menlo"/>
                <w:color w:val="3B3B3B"/>
                <w:sz w:val="18"/>
                <w:szCs w:val="18"/>
              </w:rPr>
              <w:t>Knowledge</w:t>
            </w:r>
          </w:p>
          <w:p w14:paraId="0FAF161C" w14:textId="77777777" w:rsidR="00B464B2" w:rsidRDefault="00000000">
            <w:pPr>
              <w:numPr>
                <w:ilvl w:val="0"/>
                <w:numId w:val="4"/>
              </w:numPr>
              <w:pBdr>
                <w:top w:val="nil"/>
                <w:left w:val="nil"/>
                <w:bottom w:val="nil"/>
                <w:right w:val="nil"/>
                <w:between w:val="nil"/>
              </w:pBdr>
              <w:shd w:val="clear" w:color="auto" w:fill="FFFFFF"/>
              <w:spacing w:line="259" w:lineRule="auto"/>
              <w:rPr>
                <w:color w:val="3B3B3B"/>
                <w:sz w:val="18"/>
                <w:szCs w:val="18"/>
              </w:rPr>
            </w:pPr>
            <w:r>
              <w:rPr>
                <w:rFonts w:ascii="Menlo" w:eastAsia="Menlo" w:hAnsi="Menlo" w:cs="Menlo"/>
                <w:color w:val="3B3B3B"/>
                <w:sz w:val="18"/>
                <w:szCs w:val="18"/>
              </w:rPr>
              <w:t>Recognize</w:t>
            </w:r>
          </w:p>
          <w:p w14:paraId="4AEFE0A6" w14:textId="77777777" w:rsidR="00B464B2" w:rsidRDefault="00000000">
            <w:pPr>
              <w:numPr>
                <w:ilvl w:val="0"/>
                <w:numId w:val="4"/>
              </w:numPr>
              <w:pBdr>
                <w:top w:val="nil"/>
                <w:left w:val="nil"/>
                <w:bottom w:val="nil"/>
                <w:right w:val="nil"/>
                <w:between w:val="nil"/>
              </w:pBdr>
              <w:shd w:val="clear" w:color="auto" w:fill="FFFFFF"/>
              <w:spacing w:line="259" w:lineRule="auto"/>
              <w:rPr>
                <w:color w:val="3B3B3B"/>
                <w:sz w:val="18"/>
                <w:szCs w:val="18"/>
              </w:rPr>
            </w:pPr>
            <w:r>
              <w:rPr>
                <w:rFonts w:ascii="Menlo" w:eastAsia="Menlo" w:hAnsi="Menlo" w:cs="Menlo"/>
                <w:color w:val="3B3B3B"/>
                <w:sz w:val="18"/>
                <w:szCs w:val="18"/>
              </w:rPr>
              <w:t>Insight</w:t>
            </w:r>
          </w:p>
          <w:p w14:paraId="6F8A2E26" w14:textId="77777777" w:rsidR="00B464B2" w:rsidRDefault="00000000">
            <w:pPr>
              <w:numPr>
                <w:ilvl w:val="0"/>
                <w:numId w:val="4"/>
              </w:numPr>
              <w:pBdr>
                <w:top w:val="nil"/>
                <w:left w:val="nil"/>
                <w:bottom w:val="nil"/>
                <w:right w:val="nil"/>
                <w:between w:val="nil"/>
              </w:pBdr>
              <w:shd w:val="clear" w:color="auto" w:fill="FFFFFF"/>
              <w:spacing w:line="259" w:lineRule="auto"/>
              <w:rPr>
                <w:color w:val="3B3B3B"/>
                <w:sz w:val="18"/>
                <w:szCs w:val="18"/>
              </w:rPr>
            </w:pPr>
            <w:r>
              <w:rPr>
                <w:rFonts w:ascii="Menlo" w:eastAsia="Menlo" w:hAnsi="Menlo" w:cs="Menlo"/>
                <w:color w:val="3B3B3B"/>
                <w:sz w:val="18"/>
                <w:szCs w:val="18"/>
              </w:rPr>
              <w:t>Remember</w:t>
            </w:r>
          </w:p>
          <w:p w14:paraId="23194C96" w14:textId="77777777" w:rsidR="00B464B2" w:rsidRDefault="00000000">
            <w:pPr>
              <w:numPr>
                <w:ilvl w:val="0"/>
                <w:numId w:val="4"/>
              </w:numPr>
              <w:pBdr>
                <w:top w:val="nil"/>
                <w:left w:val="nil"/>
                <w:bottom w:val="nil"/>
                <w:right w:val="nil"/>
                <w:between w:val="nil"/>
              </w:pBdr>
              <w:shd w:val="clear" w:color="auto" w:fill="FFFFFF"/>
              <w:spacing w:after="160" w:line="259" w:lineRule="auto"/>
              <w:rPr>
                <w:color w:val="3B3B3B"/>
                <w:sz w:val="18"/>
                <w:szCs w:val="18"/>
              </w:rPr>
            </w:pPr>
            <w:r>
              <w:rPr>
                <w:rFonts w:ascii="Menlo" w:eastAsia="Menlo" w:hAnsi="Menlo" w:cs="Menlo"/>
                <w:color w:val="3B3B3B"/>
                <w:sz w:val="18"/>
                <w:szCs w:val="18"/>
              </w:rPr>
              <w:lastRenderedPageBreak/>
              <w:t>Guess</w:t>
            </w:r>
          </w:p>
        </w:tc>
        <w:tc>
          <w:tcPr>
            <w:tcW w:w="4531" w:type="dxa"/>
          </w:tcPr>
          <w:p w14:paraId="1C9BD5CF" w14:textId="77777777" w:rsidR="00B464B2" w:rsidRDefault="00000000">
            <w:pPr>
              <w:rPr>
                <w:b/>
              </w:rPr>
            </w:pPr>
            <w:r>
              <w:rPr>
                <w:b/>
              </w:rPr>
              <w:lastRenderedPageBreak/>
              <w:t xml:space="preserve">Types </w:t>
            </w:r>
            <w:proofErr w:type="spellStart"/>
            <w:r>
              <w:rPr>
                <w:b/>
              </w:rPr>
              <w:t>sidequest</w:t>
            </w:r>
            <w:proofErr w:type="spellEnd"/>
            <w:r>
              <w:rPr>
                <w:b/>
              </w:rPr>
              <w:t xml:space="preserve"> </w:t>
            </w:r>
            <w:proofErr w:type="spellStart"/>
            <w:r>
              <w:rPr>
                <w:b/>
              </w:rPr>
              <w:t>opdrachten</w:t>
            </w:r>
            <w:proofErr w:type="spellEnd"/>
          </w:p>
          <w:p w14:paraId="21662C56" w14:textId="77777777" w:rsidR="00B464B2" w:rsidRDefault="00B464B2"/>
          <w:p w14:paraId="67BF9351" w14:textId="77777777" w:rsidR="00B464B2" w:rsidRDefault="00000000">
            <w:pPr>
              <w:numPr>
                <w:ilvl w:val="0"/>
                <w:numId w:val="6"/>
              </w:numPr>
              <w:pBdr>
                <w:top w:val="nil"/>
                <w:left w:val="nil"/>
                <w:bottom w:val="nil"/>
                <w:right w:val="nil"/>
                <w:between w:val="nil"/>
              </w:pBdr>
              <w:spacing w:line="259" w:lineRule="auto"/>
              <w:ind w:hanging="479"/>
              <w:rPr>
                <w:color w:val="000000"/>
                <w:sz w:val="20"/>
                <w:szCs w:val="20"/>
              </w:rPr>
            </w:pPr>
            <w:proofErr w:type="spellStart"/>
            <w:r>
              <w:rPr>
                <w:rFonts w:ascii="Calibri" w:eastAsia="Calibri" w:hAnsi="Calibri" w:cs="Calibri"/>
                <w:color w:val="000000"/>
                <w:sz w:val="20"/>
                <w:szCs w:val="20"/>
              </w:rPr>
              <w:t>Wiskunde</w:t>
            </w:r>
            <w:proofErr w:type="spellEnd"/>
          </w:p>
          <w:p w14:paraId="3B836D7B" w14:textId="77777777" w:rsidR="00B464B2" w:rsidRDefault="00000000">
            <w:pPr>
              <w:numPr>
                <w:ilvl w:val="0"/>
                <w:numId w:val="6"/>
              </w:numPr>
              <w:pBdr>
                <w:top w:val="nil"/>
                <w:left w:val="nil"/>
                <w:bottom w:val="nil"/>
                <w:right w:val="nil"/>
                <w:between w:val="nil"/>
              </w:pBdr>
              <w:spacing w:line="259" w:lineRule="auto"/>
              <w:ind w:hanging="479"/>
              <w:rPr>
                <w:color w:val="000000"/>
                <w:sz w:val="20"/>
                <w:szCs w:val="20"/>
              </w:rPr>
            </w:pPr>
            <w:r>
              <w:rPr>
                <w:rFonts w:ascii="Calibri" w:eastAsia="Calibri" w:hAnsi="Calibri" w:cs="Calibri"/>
                <w:color w:val="000000"/>
                <w:sz w:val="20"/>
                <w:szCs w:val="20"/>
              </w:rPr>
              <w:t>Kennis</w:t>
            </w:r>
          </w:p>
          <w:p w14:paraId="3C0BE678" w14:textId="77777777" w:rsidR="00B464B2" w:rsidRDefault="00000000">
            <w:pPr>
              <w:numPr>
                <w:ilvl w:val="0"/>
                <w:numId w:val="6"/>
              </w:numPr>
              <w:pBdr>
                <w:top w:val="nil"/>
                <w:left w:val="nil"/>
                <w:bottom w:val="nil"/>
                <w:right w:val="nil"/>
                <w:between w:val="nil"/>
              </w:pBdr>
              <w:spacing w:line="259" w:lineRule="auto"/>
              <w:ind w:hanging="479"/>
              <w:rPr>
                <w:color w:val="000000"/>
                <w:sz w:val="20"/>
                <w:szCs w:val="20"/>
              </w:rPr>
            </w:pPr>
            <w:proofErr w:type="spellStart"/>
            <w:r>
              <w:rPr>
                <w:rFonts w:ascii="Calibri" w:eastAsia="Calibri" w:hAnsi="Calibri" w:cs="Calibri"/>
                <w:color w:val="000000"/>
                <w:sz w:val="20"/>
                <w:szCs w:val="20"/>
              </w:rPr>
              <w:t>Herkennen</w:t>
            </w:r>
            <w:proofErr w:type="spellEnd"/>
          </w:p>
          <w:p w14:paraId="2F955AD1" w14:textId="77777777" w:rsidR="00B464B2" w:rsidRDefault="00000000">
            <w:pPr>
              <w:numPr>
                <w:ilvl w:val="0"/>
                <w:numId w:val="6"/>
              </w:numPr>
              <w:pBdr>
                <w:top w:val="nil"/>
                <w:left w:val="nil"/>
                <w:bottom w:val="nil"/>
                <w:right w:val="nil"/>
                <w:between w:val="nil"/>
              </w:pBdr>
              <w:spacing w:line="259" w:lineRule="auto"/>
              <w:ind w:hanging="479"/>
              <w:rPr>
                <w:color w:val="000000"/>
                <w:sz w:val="20"/>
                <w:szCs w:val="20"/>
              </w:rPr>
            </w:pPr>
            <w:proofErr w:type="spellStart"/>
            <w:r>
              <w:rPr>
                <w:rFonts w:ascii="Calibri" w:eastAsia="Calibri" w:hAnsi="Calibri" w:cs="Calibri"/>
                <w:color w:val="000000"/>
                <w:sz w:val="20"/>
                <w:szCs w:val="20"/>
              </w:rPr>
              <w:t>Inzicht</w:t>
            </w:r>
            <w:proofErr w:type="spellEnd"/>
          </w:p>
          <w:p w14:paraId="0FC9D9DF" w14:textId="77777777" w:rsidR="00B464B2" w:rsidRDefault="00000000">
            <w:pPr>
              <w:numPr>
                <w:ilvl w:val="0"/>
                <w:numId w:val="6"/>
              </w:numPr>
              <w:pBdr>
                <w:top w:val="nil"/>
                <w:left w:val="nil"/>
                <w:bottom w:val="nil"/>
                <w:right w:val="nil"/>
                <w:between w:val="nil"/>
              </w:pBdr>
              <w:spacing w:line="259" w:lineRule="auto"/>
              <w:ind w:hanging="479"/>
              <w:rPr>
                <w:color w:val="000000"/>
                <w:sz w:val="20"/>
                <w:szCs w:val="20"/>
              </w:rPr>
            </w:pPr>
            <w:proofErr w:type="spellStart"/>
            <w:r>
              <w:rPr>
                <w:rFonts w:ascii="Calibri" w:eastAsia="Calibri" w:hAnsi="Calibri" w:cs="Calibri"/>
                <w:color w:val="000000"/>
                <w:sz w:val="20"/>
                <w:szCs w:val="20"/>
              </w:rPr>
              <w:t>Onthouden</w:t>
            </w:r>
            <w:proofErr w:type="spellEnd"/>
          </w:p>
          <w:p w14:paraId="4DB80099" w14:textId="77777777" w:rsidR="00B464B2" w:rsidRDefault="00000000">
            <w:pPr>
              <w:numPr>
                <w:ilvl w:val="0"/>
                <w:numId w:val="6"/>
              </w:numPr>
              <w:pBdr>
                <w:top w:val="nil"/>
                <w:left w:val="nil"/>
                <w:bottom w:val="nil"/>
                <w:right w:val="nil"/>
                <w:between w:val="nil"/>
              </w:pBdr>
              <w:spacing w:after="160" w:line="259" w:lineRule="auto"/>
              <w:ind w:hanging="479"/>
            </w:pPr>
            <w:r>
              <w:rPr>
                <w:rFonts w:ascii="Calibri" w:eastAsia="Calibri" w:hAnsi="Calibri" w:cs="Calibri"/>
                <w:color w:val="000000"/>
                <w:sz w:val="20"/>
                <w:szCs w:val="20"/>
              </w:rPr>
              <w:lastRenderedPageBreak/>
              <w:t>Raden</w:t>
            </w:r>
          </w:p>
        </w:tc>
      </w:tr>
    </w:tbl>
    <w:p w14:paraId="276B65E3" w14:textId="77777777" w:rsidR="00B464B2" w:rsidRDefault="00B464B2"/>
    <w:sectPr w:rsidR="00B464B2">
      <w:pgSz w:w="11906" w:h="16838"/>
      <w:pgMar w:top="1417" w:right="1417" w:bottom="1417" w:left="1417"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Kirsten" w:date="2023-07-11T19:20:00Z" w:initials="K">
    <w:p w14:paraId="35447192" w14:textId="77777777" w:rsidR="00D1157A" w:rsidRDefault="00D1157A" w:rsidP="008A3E3B">
      <w:pPr>
        <w:pStyle w:val="Tekstopmerking"/>
      </w:pPr>
      <w:r>
        <w:rPr>
          <w:rStyle w:val="Verwijzingopmerking"/>
        </w:rPr>
        <w:annotationRef/>
      </w:r>
      <w:r>
        <w:t xml:space="preserve">De Herman Shuffle is in engels dus ik denk dat deze antwoorden het best in het engels kunnen blijven.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471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829EA" w16cex:dateUtc="2023-07-11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47192" w16cid:durableId="285829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Menl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D06"/>
    <w:multiLevelType w:val="multilevel"/>
    <w:tmpl w:val="656EB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FA5C71"/>
    <w:multiLevelType w:val="multilevel"/>
    <w:tmpl w:val="6794EE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F8B1A42"/>
    <w:multiLevelType w:val="multilevel"/>
    <w:tmpl w:val="3926DF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BB7C9B"/>
    <w:multiLevelType w:val="multilevel"/>
    <w:tmpl w:val="12FE0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151877"/>
    <w:multiLevelType w:val="multilevel"/>
    <w:tmpl w:val="A0184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7A3FC3"/>
    <w:multiLevelType w:val="multilevel"/>
    <w:tmpl w:val="D406AAA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6A7D7984"/>
    <w:multiLevelType w:val="multilevel"/>
    <w:tmpl w:val="108AB984"/>
    <w:lvl w:ilvl="0">
      <w:numFmt w:val="bullet"/>
      <w:lvlText w:val="-"/>
      <w:lvlJc w:val="left"/>
      <w:pPr>
        <w:ind w:left="720" w:hanging="360"/>
      </w:pPr>
      <w:rPr>
        <w:rFonts w:ascii="Menlo" w:eastAsia="Menlo" w:hAnsi="Menlo" w:cs="Menl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412261C"/>
    <w:multiLevelType w:val="multilevel"/>
    <w:tmpl w:val="5A587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15630814">
    <w:abstractNumId w:val="0"/>
  </w:num>
  <w:num w:numId="2" w16cid:durableId="1265652045">
    <w:abstractNumId w:val="3"/>
  </w:num>
  <w:num w:numId="3" w16cid:durableId="1409376582">
    <w:abstractNumId w:val="1"/>
  </w:num>
  <w:num w:numId="4" w16cid:durableId="1422214847">
    <w:abstractNumId w:val="6"/>
  </w:num>
  <w:num w:numId="5" w16cid:durableId="1484396056">
    <w:abstractNumId w:val="2"/>
  </w:num>
  <w:num w:numId="6" w16cid:durableId="1958025526">
    <w:abstractNumId w:val="5"/>
  </w:num>
  <w:num w:numId="7" w16cid:durableId="1903828237">
    <w:abstractNumId w:val="7"/>
  </w:num>
  <w:num w:numId="8" w16cid:durableId="47942217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sten">
    <w15:presenceInfo w15:providerId="Windows Live" w15:userId="207d76fad62752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4B2"/>
    <w:rsid w:val="002157FD"/>
    <w:rsid w:val="00B464B2"/>
    <w:rsid w:val="00BD5FDD"/>
    <w:rsid w:val="00D115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9C54"/>
  <w15:docId w15:val="{07A2D366-7CFC-48AA-819F-2B7CFDA6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1157A"/>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styleId="Revisie">
    <w:name w:val="Revision"/>
    <w:hidden/>
    <w:uiPriority w:val="99"/>
    <w:semiHidden/>
    <w:rsid w:val="00D1157A"/>
  </w:style>
  <w:style w:type="character" w:styleId="Verwijzingopmerking">
    <w:name w:val="annotation reference"/>
    <w:basedOn w:val="Standaardalinea-lettertype"/>
    <w:uiPriority w:val="99"/>
    <w:semiHidden/>
    <w:unhideWhenUsed/>
    <w:rsid w:val="00D1157A"/>
    <w:rPr>
      <w:sz w:val="16"/>
      <w:szCs w:val="16"/>
    </w:rPr>
  </w:style>
  <w:style w:type="paragraph" w:styleId="Tekstopmerking">
    <w:name w:val="annotation text"/>
    <w:basedOn w:val="Standaard"/>
    <w:link w:val="TekstopmerkingChar"/>
    <w:uiPriority w:val="99"/>
    <w:unhideWhenUsed/>
    <w:rsid w:val="00D1157A"/>
    <w:rPr>
      <w:sz w:val="20"/>
      <w:szCs w:val="20"/>
    </w:rPr>
  </w:style>
  <w:style w:type="character" w:customStyle="1" w:styleId="TekstopmerkingChar">
    <w:name w:val="Tekst opmerking Char"/>
    <w:basedOn w:val="Standaardalinea-lettertype"/>
    <w:link w:val="Tekstopmerking"/>
    <w:uiPriority w:val="99"/>
    <w:rsid w:val="00D1157A"/>
    <w:rPr>
      <w:sz w:val="20"/>
      <w:szCs w:val="20"/>
    </w:rPr>
  </w:style>
  <w:style w:type="paragraph" w:styleId="Onderwerpvanopmerking">
    <w:name w:val="annotation subject"/>
    <w:basedOn w:val="Tekstopmerking"/>
    <w:next w:val="Tekstopmerking"/>
    <w:link w:val="OnderwerpvanopmerkingChar"/>
    <w:uiPriority w:val="99"/>
    <w:semiHidden/>
    <w:unhideWhenUsed/>
    <w:rsid w:val="00D1157A"/>
    <w:rPr>
      <w:b/>
      <w:bCs/>
    </w:rPr>
  </w:style>
  <w:style w:type="character" w:customStyle="1" w:styleId="OnderwerpvanopmerkingChar">
    <w:name w:val="Onderwerp van opmerking Char"/>
    <w:basedOn w:val="TekstopmerkingChar"/>
    <w:link w:val="Onderwerpvanopmerking"/>
    <w:uiPriority w:val="99"/>
    <w:semiHidden/>
    <w:rsid w:val="00D115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ustomXml" Target="../customXml/item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CBCEEF2EE764589D80B56D4203B46" ma:contentTypeVersion="17" ma:contentTypeDescription="Create a new document." ma:contentTypeScope="" ma:versionID="e84e849da4a5c54239d9b85617a6ad47">
  <xsd:schema xmlns:xsd="http://www.w3.org/2001/XMLSchema" xmlns:xs="http://www.w3.org/2001/XMLSchema" xmlns:p="http://schemas.microsoft.com/office/2006/metadata/properties" xmlns:ns2="0eb96c3a-ddbe-4a78-aa4c-433c6bcac084" xmlns:ns3="818dc25f-9727-4d06-b6f3-20fe83b82e0f" targetNamespace="http://schemas.microsoft.com/office/2006/metadata/properties" ma:root="true" ma:fieldsID="127cc07d132c2935782231bac8d223e2" ns2:_="" ns3:_="">
    <xsd:import namespace="0eb96c3a-ddbe-4a78-aa4c-433c6bcac084"/>
    <xsd:import namespace="818dc25f-9727-4d06-b6f3-20fe83b82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96c3a-ddbe-4a78-aa4c-433c6bcac0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Global taksonomikolonne" ma:hidden="true" ma:list="{fd712d0b-36cd-4787-8dce-454baab3c3b5}" ma:internalName="TaxCatchAll" ma:showField="CatchAllData" ma:web="0eb96c3a-ddbe-4a78-aa4c-433c6bcac0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8dc25f-9727-4d06-b6f3-20fe83b82e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Godkjenningsstatus" ma:internalName="Godkjennings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5b09532-c5eb-4245-8b26-6a957095aaa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eb96c3a-ddbe-4a78-aa4c-433c6bcac084" xsi:nil="true"/>
    <lcf76f155ced4ddcb4097134ff3c332f xmlns="818dc25f-9727-4d06-b6f3-20fe83b82e0f">
      <Terms xmlns="http://schemas.microsoft.com/office/infopath/2007/PartnerControls"/>
    </lcf76f155ced4ddcb4097134ff3c332f>
    <_Flow_SignoffStatus xmlns="818dc25f-9727-4d06-b6f3-20fe83b82e0f" xsi:nil="true"/>
  </documentManagement>
</p:properties>
</file>

<file path=customXml/itemProps1.xml><?xml version="1.0" encoding="utf-8"?>
<ds:datastoreItem xmlns:ds="http://schemas.openxmlformats.org/officeDocument/2006/customXml" ds:itemID="{11850E37-77FA-4A30-B056-7B5549E940C8}"/>
</file>

<file path=customXml/itemProps2.xml><?xml version="1.0" encoding="utf-8"?>
<ds:datastoreItem xmlns:ds="http://schemas.openxmlformats.org/officeDocument/2006/customXml" ds:itemID="{52526238-5DC7-425E-96D8-F333435FCB92}"/>
</file>

<file path=customXml/itemProps3.xml><?xml version="1.0" encoding="utf-8"?>
<ds:datastoreItem xmlns:ds="http://schemas.openxmlformats.org/officeDocument/2006/customXml" ds:itemID="{B666D3C0-DF4A-4D81-8074-9DCC3A35C3DF}"/>
</file>

<file path=docProps/app.xml><?xml version="1.0" encoding="utf-8"?>
<Properties xmlns="http://schemas.openxmlformats.org/officeDocument/2006/extended-properties" xmlns:vt="http://schemas.openxmlformats.org/officeDocument/2006/docPropsVTypes">
  <Template>Normal</Template>
  <TotalTime>0</TotalTime>
  <Pages>7</Pages>
  <Words>2418</Words>
  <Characters>13301</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van Oudheusden</dc:creator>
  <cp:lastModifiedBy>Kirsten</cp:lastModifiedBy>
  <cp:revision>2</cp:revision>
  <dcterms:created xsi:type="dcterms:W3CDTF">2023-07-11T17:24:00Z</dcterms:created>
  <dcterms:modified xsi:type="dcterms:W3CDTF">2023-07-11T17:24:00Z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0x0101006D5CBCEEF2EE764589D80B56D4203B46</vt:lpwstr>
  </property>
</Properties>
</file>